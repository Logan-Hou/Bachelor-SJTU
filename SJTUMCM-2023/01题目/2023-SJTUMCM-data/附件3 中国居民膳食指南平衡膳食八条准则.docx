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1B0D" w14:textId="77777777" w:rsidR="00C31CE7" w:rsidRDefault="003626CE">
      <w:pPr>
        <w:widowControl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附件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3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《中国居民膳食指南（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2022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）》平衡</w:t>
      </w:r>
      <w:proofErr w:type="gramStart"/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膳食八</w:t>
      </w:r>
      <w:proofErr w:type="gramEnd"/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准则</w:t>
      </w:r>
    </w:p>
    <w:p w14:paraId="6490AE71" w14:textId="77777777"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一、食物多样，合理搭配；</w:t>
      </w:r>
    </w:p>
    <w:p w14:paraId="1D811466" w14:textId="77777777"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二、吃动平衡，健康体重；</w:t>
      </w:r>
    </w:p>
    <w:p w14:paraId="7BF83D61" w14:textId="77777777"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三、多吃蔬果、奶类、全谷、大豆；</w:t>
      </w:r>
    </w:p>
    <w:p w14:paraId="7D57B882" w14:textId="77777777"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四、适量吃鱼、禽、蛋、瘦肉；</w:t>
      </w:r>
    </w:p>
    <w:p w14:paraId="294E4040" w14:textId="77777777"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五、少盐少油，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控糖限酒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14:paraId="3A0395D1" w14:textId="77777777"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六、规律进餐，足量饮水；</w:t>
      </w:r>
    </w:p>
    <w:p w14:paraId="3697401A" w14:textId="77777777"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七、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会烹会选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，会看标签；</w:t>
      </w:r>
    </w:p>
    <w:p w14:paraId="638302BB" w14:textId="77777777"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八、公筷分餐，杜绝浪费。</w:t>
      </w:r>
    </w:p>
    <w:p w14:paraId="340C9F3E" w14:textId="77777777" w:rsidR="00C31CE7" w:rsidRDefault="00C31CE7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345E929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 w:hint="eastAsia"/>
          <w:color w:val="1F1F1F"/>
        </w:rPr>
        <w:t>一、</w:t>
      </w:r>
      <w:r>
        <w:rPr>
          <w:rStyle w:val="a4"/>
          <w:rFonts w:ascii="Arial" w:hAnsi="Arial" w:cs="Arial"/>
          <w:color w:val="1F1F1F"/>
        </w:rPr>
        <w:t>食物多样，合理搭配</w:t>
      </w:r>
    </w:p>
    <w:p w14:paraId="0C0EA95B" w14:textId="77777777"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、坚持谷类为主的平衡膳食模式，每天的膳食应包括谷薯类、蔬菜水果、畜禽鱼蛋奶和豆类食物。</w:t>
      </w:r>
    </w:p>
    <w:p w14:paraId="2983CB45" w14:textId="77777777"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、平均每天摄入</w:t>
      </w:r>
      <w:r>
        <w:rPr>
          <w:rFonts w:ascii="Arial" w:hAnsi="Arial" w:cs="Arial"/>
          <w:color w:val="1F1F1F"/>
        </w:rPr>
        <w:t>12</w:t>
      </w:r>
      <w:r>
        <w:rPr>
          <w:rFonts w:ascii="Arial" w:hAnsi="Arial" w:cs="Arial"/>
          <w:color w:val="1F1F1F"/>
        </w:rPr>
        <w:t>种以上食物，每周</w:t>
      </w:r>
      <w:r>
        <w:rPr>
          <w:rFonts w:ascii="Arial" w:hAnsi="Arial" w:cs="Arial"/>
          <w:color w:val="1F1F1F"/>
        </w:rPr>
        <w:t>25</w:t>
      </w:r>
      <w:r>
        <w:rPr>
          <w:rFonts w:ascii="Arial" w:hAnsi="Arial" w:cs="Arial"/>
          <w:color w:val="1F1F1F"/>
        </w:rPr>
        <w:t>种以上。做好荤素搭配、主副搭配，与第四版相比突出合理搭配的重要性。</w:t>
      </w:r>
    </w:p>
    <w:p w14:paraId="4019ED49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 w:hint="eastAsia"/>
          <w:color w:val="1F1F1F"/>
        </w:rPr>
        <w:t>二、</w:t>
      </w:r>
      <w:r>
        <w:rPr>
          <w:rStyle w:val="a4"/>
          <w:rFonts w:ascii="Arial" w:hAnsi="Arial" w:cs="Arial"/>
          <w:color w:val="1F1F1F"/>
        </w:rPr>
        <w:t>吃动平衡，健康体重</w:t>
      </w:r>
    </w:p>
    <w:p w14:paraId="3DB0CD7B" w14:textId="77777777"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、各年龄段人群都应天天进行身体活动，保持健康体重。</w:t>
      </w:r>
    </w:p>
    <w:p w14:paraId="42C7B7DB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b/>
          <w:bCs/>
          <w:color w:val="1F1F1F"/>
        </w:rPr>
      </w:pPr>
      <w:r>
        <w:rPr>
          <w:rStyle w:val="a4"/>
          <w:rFonts w:ascii="Arial" w:hAnsi="Arial" w:cs="Arial"/>
          <w:b w:val="0"/>
          <w:bCs w:val="0"/>
          <w:color w:val="1F1F1F"/>
        </w:rPr>
        <w:t>健康体重测算方法：</w:t>
      </w:r>
      <w:r>
        <w:rPr>
          <w:rStyle w:val="a4"/>
          <w:rFonts w:ascii="Arial" w:hAnsi="Arial" w:cs="Arial"/>
          <w:b w:val="0"/>
          <w:bCs w:val="0"/>
          <w:color w:val="1F1F1F"/>
        </w:rPr>
        <w:t>18.5</w:t>
      </w:r>
      <w:r>
        <w:rPr>
          <w:rStyle w:val="a4"/>
          <w:rFonts w:ascii="微软雅黑" w:eastAsia="微软雅黑" w:hAnsi="微软雅黑" w:cs="微软雅黑" w:hint="eastAsia"/>
          <w:b w:val="0"/>
          <w:bCs w:val="0"/>
          <w:color w:val="1F1F1F"/>
        </w:rPr>
        <w:t>≤</w:t>
      </w:r>
      <w:r>
        <w:rPr>
          <w:rStyle w:val="a4"/>
          <w:rFonts w:ascii="Arial" w:eastAsia="微软雅黑" w:hAnsi="Arial" w:cs="Arial" w:hint="eastAsia"/>
          <w:b w:val="0"/>
          <w:bCs w:val="0"/>
          <w:color w:val="1F1F1F"/>
        </w:rPr>
        <w:t>BMI(</w:t>
      </w:r>
      <w:r>
        <w:rPr>
          <w:rStyle w:val="a4"/>
          <w:rFonts w:ascii="Arial" w:hAnsi="Arial" w:cs="Arial"/>
          <w:b w:val="0"/>
          <w:bCs w:val="0"/>
          <w:color w:val="1F1F1F"/>
        </w:rPr>
        <w:t>公斤体重</w:t>
      </w:r>
      <w:r>
        <w:rPr>
          <w:rStyle w:val="a4"/>
          <w:rFonts w:ascii="Arial" w:hAnsi="Arial" w:cs="Arial"/>
          <w:b w:val="0"/>
          <w:bCs w:val="0"/>
          <w:color w:val="1F1F1F"/>
        </w:rPr>
        <w:t>/</w:t>
      </w:r>
      <w:r>
        <w:rPr>
          <w:rStyle w:val="a4"/>
          <w:rFonts w:ascii="Arial" w:hAnsi="Arial" w:cs="Arial"/>
          <w:b w:val="0"/>
          <w:bCs w:val="0"/>
          <w:color w:val="1F1F1F"/>
        </w:rPr>
        <w:t>身高米的平方</w:t>
      </w:r>
      <w:r>
        <w:rPr>
          <w:rStyle w:val="a4"/>
          <w:rFonts w:ascii="Arial" w:hAnsi="Arial" w:cs="Arial" w:hint="eastAsia"/>
          <w:b w:val="0"/>
          <w:bCs w:val="0"/>
          <w:color w:val="1F1F1F"/>
        </w:rPr>
        <w:t>)</w:t>
      </w:r>
      <w:r>
        <w:rPr>
          <w:rStyle w:val="a4"/>
          <w:rFonts w:ascii="Arial" w:hAnsi="Arial" w:cs="Arial"/>
          <w:b w:val="0"/>
          <w:bCs w:val="0"/>
          <w:color w:val="1F1F1F"/>
        </w:rPr>
        <w:t>＜</w:t>
      </w:r>
      <w:r>
        <w:rPr>
          <w:rStyle w:val="a4"/>
          <w:rFonts w:ascii="Arial" w:hAnsi="Arial" w:cs="Arial"/>
          <w:b w:val="0"/>
          <w:bCs w:val="0"/>
          <w:color w:val="1F1F1F"/>
        </w:rPr>
        <w:t>24</w:t>
      </w:r>
    </w:p>
    <w:p w14:paraId="02E5340A" w14:textId="77777777"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、食不过量，保持能量平衡。减少久坐时间，每小时动一动。</w:t>
      </w:r>
    </w:p>
    <w:p w14:paraId="2E0A1131" w14:textId="77777777"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</w:t>
      </w:r>
      <w:r>
        <w:rPr>
          <w:rFonts w:ascii="Arial" w:hAnsi="Arial" w:cs="Arial"/>
          <w:color w:val="1F1F1F"/>
        </w:rPr>
        <w:t>、坚持日常身体活动，每周至少进行</w:t>
      </w:r>
      <w:r>
        <w:rPr>
          <w:rFonts w:ascii="Arial" w:hAnsi="Arial" w:cs="Arial"/>
          <w:color w:val="1F1F1F"/>
        </w:rPr>
        <w:t>5</w:t>
      </w:r>
      <w:r>
        <w:rPr>
          <w:rFonts w:ascii="Arial" w:hAnsi="Arial" w:cs="Arial"/>
          <w:color w:val="1F1F1F"/>
        </w:rPr>
        <w:t>天中等强度身体活动，累计</w:t>
      </w:r>
      <w:r>
        <w:rPr>
          <w:rFonts w:ascii="Arial" w:hAnsi="Arial" w:cs="Arial"/>
          <w:color w:val="1F1F1F"/>
        </w:rPr>
        <w:t>150min</w:t>
      </w:r>
      <w:r>
        <w:rPr>
          <w:rFonts w:ascii="Arial" w:hAnsi="Arial" w:cs="Arial"/>
          <w:color w:val="1F1F1F"/>
        </w:rPr>
        <w:t>以上；主动身体活动最好每天</w:t>
      </w:r>
      <w:r>
        <w:rPr>
          <w:rFonts w:ascii="Arial" w:hAnsi="Arial" w:cs="Arial"/>
          <w:color w:val="1F1F1F"/>
        </w:rPr>
        <w:t>6000</w:t>
      </w:r>
      <w:r>
        <w:rPr>
          <w:rFonts w:ascii="Arial" w:hAnsi="Arial" w:cs="Arial"/>
          <w:color w:val="1F1F1F"/>
        </w:rPr>
        <w:t>步。鼓励适当进行高强度有氧运动，加强抗</w:t>
      </w:r>
      <w:proofErr w:type="gramStart"/>
      <w:r>
        <w:rPr>
          <w:rFonts w:ascii="Arial" w:hAnsi="Arial" w:cs="Arial"/>
          <w:color w:val="1F1F1F"/>
        </w:rPr>
        <w:t>阻运动</w:t>
      </w:r>
      <w:proofErr w:type="gramEnd"/>
      <w:r>
        <w:rPr>
          <w:rFonts w:ascii="Arial" w:hAnsi="Arial" w:cs="Arial"/>
          <w:color w:val="1F1F1F"/>
        </w:rPr>
        <w:t>2~3</w:t>
      </w:r>
      <w:r>
        <w:rPr>
          <w:rFonts w:ascii="Arial" w:hAnsi="Arial" w:cs="Arial"/>
          <w:color w:val="1F1F1F"/>
        </w:rPr>
        <w:t>天</w:t>
      </w:r>
      <w:r>
        <w:rPr>
          <w:rFonts w:ascii="Arial" w:hAnsi="Arial" w:cs="Arial"/>
          <w:color w:val="1F1F1F"/>
        </w:rPr>
        <w:t>/</w:t>
      </w:r>
      <w:r>
        <w:rPr>
          <w:rFonts w:ascii="Arial" w:hAnsi="Arial" w:cs="Arial"/>
          <w:color w:val="1F1F1F"/>
        </w:rPr>
        <w:t>周。</w:t>
      </w:r>
    </w:p>
    <w:p w14:paraId="53424910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 w:hint="eastAsia"/>
          <w:color w:val="1F1F1F"/>
        </w:rPr>
        <w:t>三、</w:t>
      </w:r>
      <w:r>
        <w:rPr>
          <w:rStyle w:val="a4"/>
          <w:rFonts w:ascii="Arial" w:hAnsi="Arial" w:cs="Arial"/>
          <w:color w:val="1F1F1F"/>
        </w:rPr>
        <w:t>多吃蔬果、奶类、全谷、大豆</w:t>
      </w:r>
    </w:p>
    <w:p w14:paraId="30F9C780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、</w:t>
      </w:r>
      <w:r>
        <w:rPr>
          <w:rStyle w:val="a4"/>
          <w:rFonts w:ascii="Arial" w:hAnsi="Arial" w:cs="Arial"/>
          <w:b w:val="0"/>
          <w:bCs w:val="0"/>
          <w:color w:val="1F1F1F"/>
        </w:rPr>
        <w:t>蔬菜水果、全谷物和奶制品</w:t>
      </w:r>
      <w:r>
        <w:rPr>
          <w:rFonts w:ascii="Arial" w:hAnsi="Arial" w:cs="Arial"/>
          <w:color w:val="1F1F1F"/>
        </w:rPr>
        <w:t>是平衡膳食的重要组成部分。</w:t>
      </w:r>
    </w:p>
    <w:p w14:paraId="7967476C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、保证每天摄入</w:t>
      </w:r>
      <w:r>
        <w:rPr>
          <w:rStyle w:val="a4"/>
          <w:rFonts w:ascii="Arial" w:hAnsi="Arial" w:cs="Arial"/>
          <w:b w:val="0"/>
          <w:bCs w:val="0"/>
          <w:color w:val="1F1F1F"/>
        </w:rPr>
        <w:t>不少于</w:t>
      </w:r>
      <w:r>
        <w:rPr>
          <w:rStyle w:val="a4"/>
          <w:rFonts w:ascii="Arial" w:hAnsi="Arial" w:cs="Arial"/>
          <w:b w:val="0"/>
          <w:bCs w:val="0"/>
          <w:color w:val="1F1F1F"/>
        </w:rPr>
        <w:t>300g</w:t>
      </w:r>
      <w:r>
        <w:rPr>
          <w:rFonts w:ascii="Arial" w:hAnsi="Arial" w:cs="Arial"/>
          <w:color w:val="1F1F1F"/>
        </w:rPr>
        <w:t>的新鲜蔬菜，深色蔬菜应占</w:t>
      </w:r>
      <w:r>
        <w:rPr>
          <w:rFonts w:ascii="Arial" w:hAnsi="Arial" w:cs="Arial"/>
          <w:color w:val="1F1F1F"/>
        </w:rPr>
        <w:t>1/2</w:t>
      </w:r>
      <w:r>
        <w:rPr>
          <w:rFonts w:ascii="Arial" w:hAnsi="Arial" w:cs="Arial"/>
          <w:color w:val="1F1F1F"/>
        </w:rPr>
        <w:t>。</w:t>
      </w:r>
    </w:p>
    <w:p w14:paraId="0A2BF6D8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</w:t>
      </w:r>
      <w:r>
        <w:rPr>
          <w:rFonts w:ascii="Arial" w:hAnsi="Arial" w:cs="Arial"/>
          <w:color w:val="1F1F1F"/>
        </w:rPr>
        <w:t>、保证每天摄入</w:t>
      </w:r>
      <w:r>
        <w:rPr>
          <w:rStyle w:val="a4"/>
          <w:rFonts w:ascii="Arial" w:hAnsi="Arial" w:cs="Arial"/>
          <w:b w:val="0"/>
          <w:bCs w:val="0"/>
          <w:color w:val="1F1F1F"/>
        </w:rPr>
        <w:t>200~350g</w:t>
      </w:r>
      <w:r>
        <w:rPr>
          <w:rFonts w:ascii="Arial" w:hAnsi="Arial" w:cs="Arial"/>
          <w:color w:val="1F1F1F"/>
        </w:rPr>
        <w:t>的新鲜水果，果汁不能代替鲜果。</w:t>
      </w:r>
    </w:p>
    <w:p w14:paraId="53A972A4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4</w:t>
      </w:r>
      <w:r>
        <w:rPr>
          <w:rFonts w:ascii="Arial" w:hAnsi="Arial" w:cs="Arial"/>
          <w:color w:val="1F1F1F"/>
        </w:rPr>
        <w:t>、吃各种各样的奶制品，与第四版相比最高摄入量由原来的</w:t>
      </w:r>
      <w:r>
        <w:rPr>
          <w:rFonts w:ascii="Arial" w:hAnsi="Arial" w:cs="Arial"/>
          <w:color w:val="1F1F1F"/>
        </w:rPr>
        <w:t>300g</w:t>
      </w:r>
      <w:r>
        <w:rPr>
          <w:rFonts w:ascii="Arial" w:hAnsi="Arial" w:cs="Arial"/>
          <w:color w:val="1F1F1F"/>
        </w:rPr>
        <w:t>提高到</w:t>
      </w:r>
      <w:r>
        <w:rPr>
          <w:rStyle w:val="a4"/>
          <w:rFonts w:ascii="Arial" w:hAnsi="Arial" w:cs="Arial"/>
          <w:b w:val="0"/>
          <w:bCs w:val="0"/>
          <w:color w:val="1F1F1F"/>
        </w:rPr>
        <w:t>500</w:t>
      </w:r>
      <w:r>
        <w:rPr>
          <w:rFonts w:ascii="Arial" w:hAnsi="Arial" w:cs="Arial"/>
          <w:color w:val="1F1F1F"/>
        </w:rPr>
        <w:t>g</w:t>
      </w:r>
      <w:r>
        <w:rPr>
          <w:rFonts w:ascii="Arial" w:hAnsi="Arial" w:cs="Arial"/>
          <w:color w:val="1F1F1F"/>
        </w:rPr>
        <w:t>。</w:t>
      </w:r>
    </w:p>
    <w:p w14:paraId="269FE3EF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5</w:t>
      </w:r>
      <w:r>
        <w:rPr>
          <w:rFonts w:ascii="Arial" w:hAnsi="Arial" w:cs="Arial"/>
          <w:color w:val="1F1F1F"/>
        </w:rPr>
        <w:t>、经常吃</w:t>
      </w:r>
      <w:r>
        <w:rPr>
          <w:rStyle w:val="a4"/>
          <w:rFonts w:ascii="Arial" w:hAnsi="Arial" w:cs="Arial"/>
          <w:b w:val="0"/>
          <w:bCs w:val="0"/>
          <w:color w:val="1F1F1F"/>
        </w:rPr>
        <w:t>全谷物、大豆制品</w:t>
      </w:r>
      <w:r>
        <w:rPr>
          <w:rFonts w:ascii="Arial" w:hAnsi="Arial" w:cs="Arial"/>
          <w:color w:val="1F1F1F"/>
        </w:rPr>
        <w:t>，适量</w:t>
      </w:r>
      <w:r>
        <w:rPr>
          <w:rStyle w:val="a4"/>
          <w:rFonts w:ascii="Arial" w:hAnsi="Arial" w:cs="Arial"/>
          <w:b w:val="0"/>
          <w:bCs w:val="0"/>
          <w:color w:val="1F1F1F"/>
        </w:rPr>
        <w:t>吃坚果</w:t>
      </w:r>
      <w:r>
        <w:rPr>
          <w:rFonts w:ascii="Arial" w:hAnsi="Arial" w:cs="Arial"/>
          <w:color w:val="1F1F1F"/>
        </w:rPr>
        <w:t>。与第四版相比</w:t>
      </w:r>
      <w:proofErr w:type="gramStart"/>
      <w:r>
        <w:rPr>
          <w:rFonts w:ascii="Arial" w:hAnsi="Arial" w:cs="Arial"/>
          <w:color w:val="1F1F1F"/>
        </w:rPr>
        <w:t>突出全</w:t>
      </w:r>
      <w:proofErr w:type="gramEnd"/>
      <w:r>
        <w:rPr>
          <w:rFonts w:ascii="Arial" w:hAnsi="Arial" w:cs="Arial"/>
          <w:color w:val="1F1F1F"/>
        </w:rPr>
        <w:t>谷物在饮食中的地位。</w:t>
      </w:r>
    </w:p>
    <w:p w14:paraId="5EF7FFF2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 w:hint="eastAsia"/>
          <w:color w:val="1F1F1F"/>
        </w:rPr>
        <w:t>四、</w:t>
      </w:r>
      <w:r>
        <w:rPr>
          <w:rStyle w:val="a4"/>
          <w:rFonts w:ascii="Arial" w:hAnsi="Arial" w:cs="Arial"/>
          <w:color w:val="1F1F1F"/>
        </w:rPr>
        <w:t>适量吃鱼、禽、蛋、瘦肉</w:t>
      </w:r>
    </w:p>
    <w:p w14:paraId="6B22C2A0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、鱼禽、蛋类和瘦肉摄入要适量，平均每天</w:t>
      </w:r>
      <w:r>
        <w:rPr>
          <w:rStyle w:val="a4"/>
          <w:rFonts w:ascii="Arial" w:hAnsi="Arial" w:cs="Arial"/>
          <w:b w:val="0"/>
          <w:bCs w:val="0"/>
          <w:color w:val="1F1F1F"/>
        </w:rPr>
        <w:t>120~200g</w:t>
      </w:r>
      <w:r>
        <w:rPr>
          <w:rFonts w:ascii="Arial" w:hAnsi="Arial" w:cs="Arial"/>
          <w:color w:val="1F1F1F"/>
        </w:rPr>
        <w:t>。</w:t>
      </w:r>
    </w:p>
    <w:p w14:paraId="2F915A8E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、</w:t>
      </w:r>
      <w:r>
        <w:rPr>
          <w:rStyle w:val="a4"/>
          <w:rFonts w:ascii="Arial" w:hAnsi="Arial" w:cs="Arial"/>
          <w:b w:val="0"/>
          <w:bCs w:val="0"/>
          <w:color w:val="1F1F1F"/>
        </w:rPr>
        <w:t>每周</w:t>
      </w:r>
      <w:r>
        <w:rPr>
          <w:rFonts w:ascii="Arial" w:hAnsi="Arial" w:cs="Arial"/>
          <w:color w:val="1F1F1F"/>
        </w:rPr>
        <w:t>最好吃水产品</w:t>
      </w: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次，</w:t>
      </w:r>
      <w:r>
        <w:rPr>
          <w:rStyle w:val="a4"/>
          <w:rFonts w:ascii="Arial" w:hAnsi="Arial" w:cs="Arial"/>
          <w:b w:val="0"/>
          <w:bCs w:val="0"/>
          <w:color w:val="1F1F1F"/>
        </w:rPr>
        <w:t>每天</w:t>
      </w:r>
      <w:r>
        <w:rPr>
          <w:rFonts w:ascii="Arial" w:hAnsi="Arial" w:cs="Arial"/>
          <w:color w:val="1F1F1F"/>
        </w:rPr>
        <w:t>吃</w:t>
      </w: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个鸡蛋不弃蛋黄。</w:t>
      </w:r>
    </w:p>
    <w:p w14:paraId="764BB8BF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</w:t>
      </w:r>
      <w:r>
        <w:rPr>
          <w:rFonts w:ascii="Arial" w:hAnsi="Arial" w:cs="Arial"/>
          <w:color w:val="1F1F1F"/>
        </w:rPr>
        <w:t>、优先选择</w:t>
      </w:r>
      <w:r>
        <w:rPr>
          <w:rStyle w:val="a4"/>
          <w:rFonts w:ascii="Arial" w:hAnsi="Arial" w:cs="Arial"/>
          <w:b w:val="0"/>
          <w:bCs w:val="0"/>
          <w:color w:val="1F1F1F"/>
        </w:rPr>
        <w:t>水产品</w:t>
      </w:r>
      <w:r>
        <w:rPr>
          <w:rFonts w:ascii="Arial" w:hAnsi="Arial" w:cs="Arial"/>
          <w:color w:val="1F1F1F"/>
        </w:rPr>
        <w:t>，少吃肥肉、烟熏和腌制的肉制品。</w:t>
      </w:r>
    </w:p>
    <w:p w14:paraId="51FB7C4F" w14:textId="77777777"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4</w:t>
      </w:r>
      <w:r>
        <w:rPr>
          <w:rFonts w:ascii="Arial" w:hAnsi="Arial" w:cs="Arial"/>
          <w:color w:val="1F1F1F"/>
        </w:rPr>
        <w:t>、水产品相对于畜肉脂肪含量更低，富含的不饱和脂肪酸更利于保护心血管系统。</w:t>
      </w:r>
    </w:p>
    <w:p w14:paraId="37DCC588" w14:textId="77777777"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与第四版相比，水产品的摄入量更明确。同时，因鸡蛋的高氨基酸评分和高质量蛋白，而被着重强调。</w:t>
      </w:r>
    </w:p>
    <w:p w14:paraId="2B92BC4A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 w:hint="eastAsia"/>
          <w:color w:val="1F1F1F"/>
        </w:rPr>
        <w:t>五、少</w:t>
      </w:r>
      <w:r>
        <w:rPr>
          <w:rStyle w:val="a4"/>
          <w:rFonts w:ascii="Arial" w:hAnsi="Arial" w:cs="Arial"/>
          <w:color w:val="1F1F1F"/>
        </w:rPr>
        <w:t>盐少油，</w:t>
      </w:r>
      <w:proofErr w:type="gramStart"/>
      <w:r>
        <w:rPr>
          <w:rStyle w:val="a4"/>
          <w:rFonts w:ascii="Arial" w:hAnsi="Arial" w:cs="Arial"/>
          <w:color w:val="1F1F1F"/>
        </w:rPr>
        <w:t>控糖限酒</w:t>
      </w:r>
      <w:proofErr w:type="gramEnd"/>
    </w:p>
    <w:p w14:paraId="374E1A1B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、</w:t>
      </w:r>
      <w:r>
        <w:rPr>
          <w:rStyle w:val="a4"/>
          <w:rFonts w:ascii="Arial" w:hAnsi="Arial" w:cs="Arial"/>
          <w:b w:val="0"/>
          <w:bCs w:val="0"/>
          <w:color w:val="1F1F1F"/>
        </w:rPr>
        <w:t>培养清淡饮食习惯</w:t>
      </w:r>
      <w:r>
        <w:rPr>
          <w:rFonts w:ascii="Arial" w:hAnsi="Arial" w:cs="Arial"/>
          <w:color w:val="1F1F1F"/>
        </w:rPr>
        <w:t>，少吃高盐、高糖和油炸食品。</w:t>
      </w:r>
    </w:p>
    <w:p w14:paraId="4A4C52A1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、成人每天摄入</w:t>
      </w:r>
      <w:r>
        <w:rPr>
          <w:rStyle w:val="a4"/>
          <w:rFonts w:ascii="Arial" w:hAnsi="Arial" w:cs="Arial"/>
          <w:b w:val="0"/>
          <w:bCs w:val="0"/>
          <w:color w:val="1F1F1F"/>
        </w:rPr>
        <w:t>烹调油</w:t>
      </w:r>
      <w:r>
        <w:rPr>
          <w:rStyle w:val="a4"/>
          <w:rFonts w:ascii="Arial" w:hAnsi="Arial" w:cs="Arial"/>
          <w:b w:val="0"/>
          <w:bCs w:val="0"/>
          <w:color w:val="1F1F1F"/>
        </w:rPr>
        <w:t>25~30</w:t>
      </w:r>
      <w:r>
        <w:rPr>
          <w:rFonts w:ascii="Arial" w:hAnsi="Arial" w:cs="Arial"/>
          <w:color w:val="1F1F1F"/>
        </w:rPr>
        <w:t>g</w:t>
      </w:r>
      <w:r>
        <w:rPr>
          <w:rFonts w:ascii="Arial" w:hAnsi="Arial" w:cs="Arial"/>
          <w:color w:val="1F1F1F"/>
        </w:rPr>
        <w:t>，控制添加糖在</w:t>
      </w:r>
      <w:r>
        <w:rPr>
          <w:rStyle w:val="a4"/>
          <w:rFonts w:ascii="Arial" w:hAnsi="Arial" w:cs="Arial"/>
          <w:b w:val="0"/>
          <w:bCs w:val="0"/>
          <w:color w:val="1F1F1F"/>
        </w:rPr>
        <w:t>25g</w:t>
      </w:r>
      <w:r>
        <w:rPr>
          <w:rStyle w:val="a4"/>
          <w:rFonts w:ascii="Arial" w:hAnsi="Arial" w:cs="Arial"/>
          <w:b w:val="0"/>
          <w:bCs w:val="0"/>
          <w:color w:val="1F1F1F"/>
        </w:rPr>
        <w:t>以下</w:t>
      </w:r>
      <w:r>
        <w:rPr>
          <w:rFonts w:ascii="Arial" w:hAnsi="Arial" w:cs="Arial"/>
          <w:color w:val="1F1F1F"/>
        </w:rPr>
        <w:t>。</w:t>
      </w:r>
    </w:p>
    <w:p w14:paraId="6D0AB5A4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</w:t>
      </w:r>
      <w:r>
        <w:rPr>
          <w:rFonts w:ascii="Arial" w:hAnsi="Arial" w:cs="Arial"/>
          <w:color w:val="1F1F1F"/>
        </w:rPr>
        <w:t>、</w:t>
      </w:r>
      <w:r>
        <w:rPr>
          <w:rStyle w:val="a4"/>
          <w:rFonts w:ascii="Arial" w:hAnsi="Arial" w:cs="Arial"/>
          <w:b w:val="0"/>
          <w:bCs w:val="0"/>
          <w:color w:val="1F1F1F"/>
        </w:rPr>
        <w:t>不喝或少喝</w:t>
      </w:r>
      <w:r>
        <w:rPr>
          <w:rFonts w:ascii="Arial" w:hAnsi="Arial" w:cs="Arial"/>
          <w:color w:val="1F1F1F"/>
        </w:rPr>
        <w:t>含糖饮料，特殊人群不应饮酒。</w:t>
      </w:r>
    </w:p>
    <w:p w14:paraId="4EE73589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b/>
          <w:bCs/>
          <w:color w:val="1F1F1F"/>
        </w:rPr>
      </w:pPr>
      <w:r>
        <w:rPr>
          <w:rFonts w:ascii="Arial" w:hAnsi="Arial" w:cs="Arial"/>
          <w:color w:val="1F1F1F"/>
        </w:rPr>
        <w:t>4</w:t>
      </w:r>
      <w:r>
        <w:rPr>
          <w:rFonts w:ascii="Arial" w:hAnsi="Arial" w:cs="Arial"/>
          <w:color w:val="1F1F1F"/>
        </w:rPr>
        <w:t>、与第四版相比，成人每日食盐和酒精摄入量控制更严格。</w:t>
      </w:r>
      <w:r>
        <w:rPr>
          <w:rStyle w:val="a4"/>
          <w:rFonts w:ascii="Arial" w:hAnsi="Arial" w:cs="Arial"/>
          <w:b w:val="0"/>
          <w:bCs w:val="0"/>
          <w:color w:val="1F1F1F"/>
        </w:rPr>
        <w:t>食用盐＜</w:t>
      </w:r>
      <w:r>
        <w:rPr>
          <w:rStyle w:val="a4"/>
          <w:rFonts w:ascii="Arial" w:hAnsi="Arial" w:cs="Arial"/>
          <w:b w:val="0"/>
          <w:bCs w:val="0"/>
          <w:color w:val="1F1F1F"/>
        </w:rPr>
        <w:t xml:space="preserve">5g </w:t>
      </w:r>
      <w:r>
        <w:rPr>
          <w:rStyle w:val="a4"/>
          <w:rFonts w:ascii="Arial" w:hAnsi="Arial" w:cs="Arial"/>
          <w:b w:val="0"/>
          <w:bCs w:val="0"/>
          <w:color w:val="1F1F1F"/>
        </w:rPr>
        <w:t>，无论男性女性摄入酒精＜</w:t>
      </w:r>
      <w:r>
        <w:rPr>
          <w:rStyle w:val="a4"/>
          <w:rFonts w:ascii="Arial" w:hAnsi="Arial" w:cs="Arial"/>
          <w:b w:val="0"/>
          <w:bCs w:val="0"/>
          <w:color w:val="1F1F1F"/>
        </w:rPr>
        <w:t>15g</w:t>
      </w:r>
      <w:r>
        <w:rPr>
          <w:rFonts w:ascii="Arial" w:hAnsi="Arial" w:cs="Arial"/>
          <w:b/>
          <w:bCs/>
          <w:color w:val="1F1F1F"/>
        </w:rPr>
        <w:t>。</w:t>
      </w:r>
    </w:p>
    <w:p w14:paraId="16FDA469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 w:hint="eastAsia"/>
          <w:color w:val="1F1F1F"/>
        </w:rPr>
        <w:t>六、</w:t>
      </w:r>
      <w:r>
        <w:rPr>
          <w:rStyle w:val="a4"/>
          <w:rFonts w:ascii="Arial" w:hAnsi="Arial" w:cs="Arial"/>
          <w:color w:val="1F1F1F"/>
        </w:rPr>
        <w:t>规律进餐，足量饮水</w:t>
      </w:r>
    </w:p>
    <w:p w14:paraId="1B99093E" w14:textId="77777777"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此条为新加入内容，意在提醒大家规律进餐、适度饮食，不暴饮暴食、不偏食挑食、不过度节食。</w:t>
      </w:r>
    </w:p>
    <w:p w14:paraId="590452BC" w14:textId="77777777"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也督促大家不要口渴时才喝水，要少量多次、足量饮水。</w:t>
      </w:r>
    </w:p>
    <w:p w14:paraId="15E6CD84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b/>
          <w:bCs/>
          <w:color w:val="1F1F1F"/>
        </w:rPr>
      </w:pPr>
      <w:r>
        <w:rPr>
          <w:rStyle w:val="a4"/>
          <w:rFonts w:ascii="Arial" w:hAnsi="Arial" w:cs="Arial"/>
          <w:b w:val="0"/>
          <w:bCs w:val="0"/>
          <w:color w:val="1F1F1F"/>
        </w:rPr>
        <w:t>推荐喝白水或茶水，少喝或不喝含糖饮料，不用饮料代替白水</w:t>
      </w:r>
      <w:r>
        <w:rPr>
          <w:rFonts w:ascii="Arial" w:hAnsi="Arial" w:cs="Arial"/>
          <w:b/>
          <w:bCs/>
          <w:color w:val="1F1F1F"/>
        </w:rPr>
        <w:t>。</w:t>
      </w:r>
    </w:p>
    <w:p w14:paraId="526704EA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 w:hint="eastAsia"/>
          <w:color w:val="1F1F1F"/>
        </w:rPr>
        <w:t>七、</w:t>
      </w:r>
      <w:proofErr w:type="gramStart"/>
      <w:r>
        <w:rPr>
          <w:rStyle w:val="a4"/>
          <w:rFonts w:ascii="Arial" w:hAnsi="Arial" w:cs="Arial"/>
          <w:color w:val="1F1F1F"/>
        </w:rPr>
        <w:t>会烹会选</w:t>
      </w:r>
      <w:proofErr w:type="gramEnd"/>
      <w:r>
        <w:rPr>
          <w:rStyle w:val="a4"/>
          <w:rFonts w:ascii="Arial" w:hAnsi="Arial" w:cs="Arial"/>
          <w:color w:val="1F1F1F"/>
        </w:rPr>
        <w:t>，会看标签</w:t>
      </w:r>
    </w:p>
    <w:p w14:paraId="5534552E" w14:textId="77777777"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此条为新加入内容，意在提醒我们传承中国传统饮食文化，并享受食物的天然美味和烹饪带来的乐趣。</w:t>
      </w:r>
    </w:p>
    <w:p w14:paraId="53B4AD30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也强调</w:t>
      </w:r>
      <w:r>
        <w:rPr>
          <w:rStyle w:val="a4"/>
          <w:rFonts w:ascii="Arial" w:hAnsi="Arial" w:cs="Arial"/>
          <w:b w:val="0"/>
          <w:bCs w:val="0"/>
          <w:color w:val="1F1F1F"/>
        </w:rPr>
        <w:t>食品标签的重要性</w:t>
      </w:r>
      <w:r>
        <w:rPr>
          <w:rFonts w:ascii="Arial" w:hAnsi="Arial" w:cs="Arial"/>
          <w:color w:val="1F1F1F"/>
        </w:rPr>
        <w:t>，应学会阅读食品标签，合理选择预包装食品。</w:t>
      </w:r>
    </w:p>
    <w:p w14:paraId="5564DE5B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 w:hint="eastAsia"/>
          <w:color w:val="1F1F1F"/>
        </w:rPr>
        <w:t>八、</w:t>
      </w:r>
      <w:r>
        <w:rPr>
          <w:rStyle w:val="a4"/>
          <w:rFonts w:ascii="Arial" w:hAnsi="Arial" w:cs="Arial"/>
          <w:color w:val="1F1F1F"/>
        </w:rPr>
        <w:t>公筷分餐，杜绝浪费</w:t>
      </w:r>
    </w:p>
    <w:p w14:paraId="19B333AF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、选择新鲜卫生的食物，</w:t>
      </w:r>
      <w:r>
        <w:rPr>
          <w:rStyle w:val="a4"/>
          <w:rFonts w:ascii="Arial" w:hAnsi="Arial" w:cs="Arial"/>
          <w:b w:val="0"/>
          <w:bCs w:val="0"/>
          <w:color w:val="1F1F1F"/>
        </w:rPr>
        <w:t>不食用</w:t>
      </w:r>
      <w:r>
        <w:rPr>
          <w:rFonts w:ascii="Arial" w:hAnsi="Arial" w:cs="Arial"/>
          <w:color w:val="1F1F1F"/>
        </w:rPr>
        <w:t>野生动物。食物制备</w:t>
      </w:r>
      <w:r>
        <w:rPr>
          <w:rStyle w:val="a4"/>
          <w:rFonts w:ascii="Arial" w:hAnsi="Arial" w:cs="Arial"/>
          <w:b w:val="0"/>
          <w:bCs w:val="0"/>
          <w:color w:val="1F1F1F"/>
        </w:rPr>
        <w:t>生熟分开</w:t>
      </w:r>
      <w:r>
        <w:rPr>
          <w:rFonts w:ascii="Arial" w:hAnsi="Arial" w:cs="Arial"/>
          <w:color w:val="1F1F1F"/>
        </w:rPr>
        <w:t>，熟食二次加热要热透。按需备餐，提倡光盘行动。</w:t>
      </w:r>
    </w:p>
    <w:p w14:paraId="0AD28643" w14:textId="77777777"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、</w:t>
      </w:r>
      <w:r>
        <w:rPr>
          <w:rStyle w:val="a5"/>
          <w:rFonts w:ascii="Arial" w:hAnsi="Arial" w:cs="Arial"/>
          <w:i w:val="0"/>
          <w:iCs w:val="0"/>
          <w:color w:val="1F1F1F"/>
        </w:rPr>
        <w:t>新冠肺炎</w:t>
      </w:r>
      <w:r>
        <w:rPr>
          <w:rFonts w:ascii="Arial" w:hAnsi="Arial" w:cs="Arial"/>
          <w:color w:val="1F1F1F"/>
        </w:rPr>
        <w:t>疫情的发生提示我们讲究卫生，</w:t>
      </w:r>
      <w:r>
        <w:rPr>
          <w:rStyle w:val="a4"/>
          <w:rFonts w:ascii="Arial" w:hAnsi="Arial" w:cs="Arial"/>
          <w:b w:val="0"/>
          <w:bCs w:val="0"/>
          <w:color w:val="1F1F1F"/>
        </w:rPr>
        <w:t>坚持公筷、公勺和分餐、份餐</w:t>
      </w:r>
      <w:r>
        <w:rPr>
          <w:rFonts w:ascii="Arial" w:hAnsi="Arial" w:cs="Arial"/>
          <w:color w:val="1F1F1F"/>
        </w:rPr>
        <w:t>，避免食源性疾病的发生和传播。</w:t>
      </w:r>
    </w:p>
    <w:p w14:paraId="497568F8" w14:textId="77777777" w:rsidR="00C31CE7" w:rsidRDefault="00C31CE7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</w:p>
    <w:p w14:paraId="3848C783" w14:textId="77777777" w:rsidR="00C31CE7" w:rsidRDefault="00C31CE7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</w:p>
    <w:p w14:paraId="5B1AC920" w14:textId="77777777" w:rsidR="00C31CE7" w:rsidRDefault="00C31CE7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</w:p>
    <w:p w14:paraId="2DA2B6FA" w14:textId="77777777" w:rsidR="00C31CE7" w:rsidRDefault="00C31CE7"/>
    <w:p w14:paraId="5652734E" w14:textId="77777777" w:rsidR="00C31CE7" w:rsidRDefault="00C31CE7"/>
    <w:p w14:paraId="341E530D" w14:textId="77777777" w:rsidR="00C31CE7" w:rsidRDefault="00C31CE7"/>
    <w:p w14:paraId="0A64D9CA" w14:textId="77777777" w:rsidR="00C31CE7" w:rsidRDefault="00C31CE7"/>
    <w:p w14:paraId="5A03D979" w14:textId="77777777" w:rsidR="00C31CE7" w:rsidRDefault="00C31CE7"/>
    <w:p w14:paraId="60BACE8C" w14:textId="77777777" w:rsidR="00C31CE7" w:rsidRDefault="00C31CE7"/>
    <w:p w14:paraId="7992B7A8" w14:textId="77777777" w:rsidR="00C31CE7" w:rsidRDefault="00C31CE7"/>
    <w:p w14:paraId="0C9CB054" w14:textId="77777777" w:rsidR="00C31CE7" w:rsidRDefault="00C31CE7"/>
    <w:p w14:paraId="72254993" w14:textId="77777777" w:rsidR="00C31CE7" w:rsidRDefault="003626CE">
      <w:pPr>
        <w:rPr>
          <w:ins w:id="0" w:author="liguang hou" w:date="2023-08-16T20:54:00Z"/>
        </w:rPr>
      </w:pPr>
      <w:r>
        <w:rPr>
          <w:noProof/>
        </w:rPr>
        <w:lastRenderedPageBreak/>
        <w:drawing>
          <wp:inline distT="0" distB="0" distL="0" distR="0" wp14:anchorId="1B847C0C" wp14:editId="5F6D49F4">
            <wp:extent cx="3136959" cy="1809139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079" cy="2016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1C48" w14:textId="77777777" w:rsidR="007C0AB5" w:rsidRDefault="007C0AB5">
      <w:pPr>
        <w:rPr>
          <w:ins w:id="1" w:author="liguang hou" w:date="2023-08-16T20:54:00Z"/>
        </w:rPr>
      </w:pPr>
    </w:p>
    <w:p w14:paraId="288D970A" w14:textId="77777777" w:rsidR="007C0AB5" w:rsidRDefault="007C0AB5">
      <w:pPr>
        <w:rPr>
          <w:ins w:id="2" w:author="liguang hou" w:date="2023-08-16T20:54:00Z"/>
        </w:rPr>
      </w:pPr>
    </w:p>
    <w:p w14:paraId="570BDFDF" w14:textId="77777777" w:rsidR="007C0AB5" w:rsidRDefault="007C0AB5">
      <w:pPr>
        <w:rPr>
          <w:ins w:id="3" w:author="liguang hou" w:date="2023-08-16T20:54:00Z"/>
        </w:rPr>
      </w:pPr>
    </w:p>
    <w:p w14:paraId="6EDB8F92" w14:textId="77777777" w:rsidR="007C0AB5" w:rsidRDefault="007C0AB5">
      <w:pPr>
        <w:rPr>
          <w:ins w:id="4" w:author="liguang hou" w:date="2023-08-16T20:54:00Z"/>
        </w:rPr>
      </w:pPr>
    </w:p>
    <w:p w14:paraId="1FFB6276" w14:textId="1D6E7C52" w:rsidR="007C0AB5" w:rsidRDefault="007C0AB5">
      <w:pPr>
        <w:rPr>
          <w:rFonts w:hint="eastAsia"/>
        </w:rPr>
      </w:pPr>
      <w:ins w:id="5" w:author="liguang hou" w:date="2023-08-16T20:54:00Z">
        <w:r>
          <w:rPr>
            <w:noProof/>
          </w:rPr>
          <mc:AlternateContent>
            <mc:Choice Requires="cx1">
              <w:drawing>
                <wp:inline distT="0" distB="0" distL="0" distR="0" wp14:anchorId="32A41FBF" wp14:editId="1CDE4DD7">
                  <wp:extent cx="4572000" cy="2743200"/>
                  <wp:effectExtent l="0" t="0" r="0" b="0"/>
                  <wp:docPr id="89525896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F780F0-2FE8-AA31-E4AA-349A6F1B122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drawing/2014/chartex">
                      <cx:chart xmlns:cx="http://schemas.microsoft.com/office/drawing/2014/chartex" xmlns:r="http://schemas.openxmlformats.org/officeDocument/2006/relationships" r:id="rId7"/>
                    </a:graphicData>
                  </a:graphic>
                </wp:inline>
              </w:drawing>
            </mc:Choice>
            <mc:Fallback>
              <w:drawing>
                <wp:inline distT="0" distB="0" distL="0" distR="0" wp14:anchorId="32A41FBF" wp14:editId="1CDE4DD7">
                  <wp:extent cx="4572000" cy="2743200"/>
                  <wp:effectExtent l="0" t="0" r="0" b="0"/>
                  <wp:docPr id="89525896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F780F0-2FE8-AA31-E4AA-349A6F1B122E}"/>
                      </a:ext>
                    </a:extLst>
                  </wp:docPr>
                  <wp:cNvGraphicFramePr>
                    <a:graphicFrameLocks xmlns:a="http://schemas.openxmlformats.org/drawingml/2006/main" noGrp="1" noDrilldown="1" noSelect="1" noChangeAspect="1" noMove="1" noResize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25896" name="图表 1">
                            <a:extLst>
                              <a:ext uri="{FF2B5EF4-FFF2-40B4-BE49-F238E27FC236}">
                                <a16:creationId xmlns:a16="http://schemas.microsoft.com/office/drawing/2014/main" id="{77F780F0-2FE8-AA31-E4AA-349A6F1B122E}"/>
                              </a:ext>
                            </a:extLst>
                          </pic:cNvPr>
                          <pic:cNvPicPr>
                            <a:picLocks noGrp="1" noRot="1" noChangeAspect="1" noMove="1" noResize="1" noEditPoints="1" noAdjustHandles="1" noChangeArrowheads="1" noChangeShapeType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Fallback>
          </mc:AlternateContent>
        </w:r>
      </w:ins>
    </w:p>
    <w:sectPr w:rsidR="007C0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01A0" w14:textId="77777777" w:rsidR="000E72D8" w:rsidRDefault="000E72D8" w:rsidP="00404D62">
      <w:r>
        <w:separator/>
      </w:r>
    </w:p>
  </w:endnote>
  <w:endnote w:type="continuationSeparator" w:id="0">
    <w:p w14:paraId="6A0FEA21" w14:textId="77777777" w:rsidR="000E72D8" w:rsidRDefault="000E72D8" w:rsidP="0040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D182A" w14:textId="77777777" w:rsidR="000E72D8" w:rsidRDefault="000E72D8" w:rsidP="00404D62">
      <w:r>
        <w:separator/>
      </w:r>
    </w:p>
  </w:footnote>
  <w:footnote w:type="continuationSeparator" w:id="0">
    <w:p w14:paraId="49BEE62B" w14:textId="77777777" w:rsidR="000E72D8" w:rsidRDefault="000E72D8" w:rsidP="00404D6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guang hou">
    <w15:presenceInfo w15:providerId="Windows Live" w15:userId="1d89a4b4e1b7e3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IwMWQ0YmVmM2IyMzg3NzZiNjBlMGFlNTc3ODU1MTcifQ=="/>
  </w:docVars>
  <w:rsids>
    <w:rsidRoot w:val="005E2F04"/>
    <w:rsid w:val="00086119"/>
    <w:rsid w:val="000C709F"/>
    <w:rsid w:val="000E72D8"/>
    <w:rsid w:val="003626CE"/>
    <w:rsid w:val="00404D62"/>
    <w:rsid w:val="00524F80"/>
    <w:rsid w:val="005C6625"/>
    <w:rsid w:val="005E2F04"/>
    <w:rsid w:val="00611582"/>
    <w:rsid w:val="00663E08"/>
    <w:rsid w:val="006B3BE3"/>
    <w:rsid w:val="007C0AB5"/>
    <w:rsid w:val="00983573"/>
    <w:rsid w:val="009F5040"/>
    <w:rsid w:val="00C31CE7"/>
    <w:rsid w:val="00F218D1"/>
    <w:rsid w:val="6B47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5970D"/>
  <w15:docId w15:val="{81B93339-D472-48DA-8A38-05C4E737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  <w:style w:type="paragraph" w:styleId="a6">
    <w:name w:val="header"/>
    <w:basedOn w:val="a"/>
    <w:link w:val="a7"/>
    <w:uiPriority w:val="99"/>
    <w:unhideWhenUsed/>
    <w:rsid w:val="004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04D62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04D62"/>
    <w:rPr>
      <w:kern w:val="2"/>
      <w:sz w:val="18"/>
      <w:szCs w:val="18"/>
    </w:rPr>
  </w:style>
  <w:style w:type="paragraph" w:styleId="aa">
    <w:name w:val="Revision"/>
    <w:hidden/>
    <w:uiPriority w:val="99"/>
    <w:semiHidden/>
    <w:rsid w:val="00086119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14/relationships/chartEx" Target="charts/chart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&#25968;&#23398;&#24314;&#27169;\&#26657;&#20869;&#36187;2023\02&#35770;&#25991;\&#38382;&#39064;1&#23450;&#37327;&#22411;-&#37202;&#31934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Sheet1!$U$3:$U$7839</cx:f>
        <cx:lvl ptCount="7837" formatCode="G/通用格式">
          <cx:pt idx="0">0</cx:pt>
          <cx:pt idx="1">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0</cx:pt>
          <cx:pt idx="15">18250</cx:pt>
          <cx:pt idx="16">0</cx:pt>
          <cx:pt idx="17">0</cx:pt>
          <cx:pt idx="18">0</cx:pt>
          <cx:pt idx="19">0</cx:pt>
          <cx:pt idx="20">573571.42857142852</cx:pt>
          <cx:pt idx="21">0</cx:pt>
          <cx:pt idx="22">0</cx:pt>
          <cx:pt idx="23">0</cx:pt>
          <cx:pt idx="24">33215</cx:pt>
          <cx:pt idx="25">0</cx:pt>
          <cx:pt idx="26">0</cx:pt>
          <cx:pt idx="27">0</cx:pt>
          <cx:pt idx="28">0</cx:pt>
          <cx:pt idx="29">565750</cx:pt>
          <cx:pt idx="30">0</cx:pt>
          <cx:pt idx="31">0</cx:pt>
          <cx:pt idx="32">19292.857142857141</cx:pt>
          <cx:pt idx="33">0</cx:pt>
          <cx:pt idx="34">0</cx:pt>
          <cx:pt idx="35">771714.28571428568</cx:pt>
          <cx:pt idx="36">0</cx:pt>
          <cx:pt idx="37">0</cx:pt>
          <cx:pt idx="38">0</cx:pt>
          <cx:pt idx="39">0</cx:pt>
          <cx:pt idx="40">0</cx:pt>
          <cx:pt idx="41">0</cx:pt>
          <cx:pt idx="42">0</cx:pt>
          <cx:pt idx="43">0</cx:pt>
          <cx:pt idx="44">0</cx:pt>
          <cx:pt idx="45">0</cx:pt>
          <cx:pt idx="46">0</cx:pt>
          <cx:pt idx="47">0</cx:pt>
          <cx:pt idx="48">25550</cx:pt>
          <cx:pt idx="49">0</cx:pt>
          <cx:pt idx="50">0</cx:pt>
          <cx:pt idx="51">0</cx:pt>
          <cx:pt idx="52">0</cx:pt>
          <cx:pt idx="53">0</cx:pt>
          <cx:pt idx="54">0</cx:pt>
          <cx:pt idx="55">114714.28571428571</cx:pt>
          <cx:pt idx="56">0</cx:pt>
          <cx:pt idx="57">178850.00000000003</cx:pt>
          <cx:pt idx="58">638750</cx:pt>
          <cx:pt idx="59">0</cx:pt>
          <cx:pt idx="60">0</cx:pt>
          <cx:pt idx="61">0</cx:pt>
          <cx:pt idx="62">0</cx:pt>
          <cx:pt idx="63">0</cx:pt>
          <cx:pt idx="64">300650.5</cx:pt>
          <cx:pt idx="65">3650</cx:pt>
          <cx:pt idx="66">0</cx:pt>
          <cx:pt idx="67">0</cx:pt>
          <cx:pt idx="68">26071.428571428572</cx:pt>
          <cx:pt idx="69">0</cx:pt>
          <cx:pt idx="70">0</cx:pt>
          <cx:pt idx="71">0</cx:pt>
          <cx:pt idx="72">0</cx:pt>
          <cx:pt idx="73">0</cx:pt>
          <cx:pt idx="74">0</cx:pt>
          <cx:pt idx="75">0</cx:pt>
          <cx:pt idx="76">51100</cx:pt>
          <cx:pt idx="77">0</cx:pt>
          <cx:pt idx="78">0</cx:pt>
          <cx:pt idx="79">97767.857142857145</cx:pt>
          <cx:pt idx="80">78214.28571428571</cx:pt>
          <cx:pt idx="81">0</cx:pt>
          <cx:pt idx="82">0</cx:pt>
          <cx:pt idx="83">0</cx:pt>
          <cx:pt idx="84">0</cx:pt>
          <cx:pt idx="85">0</cx:pt>
          <cx:pt idx="86">0</cx:pt>
          <cx:pt idx="87">0</cx:pt>
          <cx:pt idx="88">0</cx:pt>
          <cx:pt idx="89">0</cx:pt>
          <cx:pt idx="90">21900</cx:pt>
          <cx:pt idx="91">0</cx:pt>
          <cx:pt idx="92">0</cx:pt>
          <cx:pt idx="93">0</cx:pt>
          <cx:pt idx="94">0</cx:pt>
          <cx:pt idx="95">0</cx:pt>
          <cx:pt idx="96">0</cx:pt>
          <cx:pt idx="97">43800.000000000007</cx:pt>
          <cx:pt idx="98">0</cx:pt>
          <cx:pt idx="99">0</cx:pt>
          <cx:pt idx="100">0</cx:pt>
          <cx:pt idx="101">0</cx:pt>
          <cx:pt idx="102">31937.5</cx:pt>
          <cx:pt idx="103">0</cx:pt>
          <cx:pt idx="104">0</cx:pt>
          <cx:pt idx="105">0</cx:pt>
          <cx:pt idx="106">0</cx:pt>
          <cx:pt idx="107">0</cx:pt>
          <cx:pt idx="108">7104.4642857142871</cx:pt>
          <cx:pt idx="109">0</cx:pt>
          <cx:pt idx="110">0</cx:pt>
          <cx:pt idx="111">0</cx:pt>
          <cx:pt idx="112">0</cx:pt>
          <cx:pt idx="113">0</cx:pt>
          <cx:pt idx="114">0</cx:pt>
          <cx:pt idx="115">0</cx:pt>
          <cx:pt idx="116">120450</cx:pt>
          <cx:pt idx="117">0</cx:pt>
          <cx:pt idx="118">0</cx:pt>
          <cx:pt idx="119">95734.28571428571</cx:pt>
          <cx:pt idx="120">22265</cx:pt>
          <cx:pt idx="121">22421.428571428572</cx:pt>
          <cx:pt idx="122">104416.07142857143</cx:pt>
          <cx:pt idx="123">0</cx:pt>
          <cx:pt idx="124">0</cx:pt>
          <cx:pt idx="125">0</cx:pt>
          <cx:pt idx="126">0</cx:pt>
          <cx:pt idx="127">0</cx:pt>
          <cx:pt idx="128">0</cx:pt>
          <cx:pt idx="129">0</cx:pt>
          <cx:pt idx="130">27192.5</cx:pt>
          <cx:pt idx="131">5475</cx:pt>
          <cx:pt idx="132">0</cx:pt>
          <cx:pt idx="133">0</cx:pt>
          <cx:pt idx="134">0</cx:pt>
          <cx:pt idx="135">0</cx:pt>
          <cx:pt idx="136">0</cx:pt>
          <cx:pt idx="137">0</cx:pt>
          <cx:pt idx="138">0</cx:pt>
          <cx:pt idx="139">0</cx:pt>
          <cx:pt idx="140">10950</cx:pt>
          <cx:pt idx="141">0</cx:pt>
          <cx:pt idx="142">0</cx:pt>
          <cx:pt idx="143">0</cx:pt>
          <cx:pt idx="144">0</cx:pt>
          <cx:pt idx="145">0</cx:pt>
          <cx:pt idx="146">0</cx:pt>
          <cx:pt idx="147">0</cx:pt>
          <cx:pt idx="148">0</cx:pt>
          <cx:pt idx="149">0</cx:pt>
          <cx:pt idx="150">0</cx:pt>
          <cx:pt idx="151">0</cx:pt>
          <cx:pt idx="152">0</cx:pt>
          <cx:pt idx="153">0</cx:pt>
          <cx:pt idx="154">0</cx:pt>
          <cx:pt idx="155">0</cx:pt>
          <cx:pt idx="156">0</cx:pt>
          <cx:pt idx="157">0</cx:pt>
          <cx:pt idx="158">0</cx:pt>
          <cx:pt idx="159">0</cx:pt>
          <cx:pt idx="160">0</cx:pt>
          <cx:pt idx="161">0</cx:pt>
          <cx:pt idx="162">0</cx:pt>
          <cx:pt idx="163">0</cx:pt>
          <cx:pt idx="164">0</cx:pt>
          <cx:pt idx="165">0</cx:pt>
          <cx:pt idx="166">0</cx:pt>
          <cx:pt idx="167">0</cx:pt>
          <cx:pt idx="168">0</cx:pt>
          <cx:pt idx="169">15330</cx:pt>
          <cx:pt idx="170">0</cx:pt>
          <cx:pt idx="171">0</cx:pt>
          <cx:pt idx="172">0</cx:pt>
          <cx:pt idx="173">0</cx:pt>
          <cx:pt idx="174">0</cx:pt>
          <cx:pt idx="175">0</cx:pt>
          <cx:pt idx="176">0</cx:pt>
          <cx:pt idx="177">0</cx:pt>
          <cx:pt idx="178">0</cx:pt>
          <cx:pt idx="179">0</cx:pt>
          <cx:pt idx="180">9125</cx:pt>
          <cx:pt idx="181">0</cx:pt>
          <cx:pt idx="182">0</cx:pt>
          <cx:pt idx="183">0</cx:pt>
          <cx:pt idx="184">0</cx:pt>
          <cx:pt idx="185">0</cx:pt>
          <cx:pt idx="186">0</cx:pt>
          <cx:pt idx="187">10011.428571428571</cx:pt>
          <cx:pt idx="188">0</cx:pt>
          <cx:pt idx="189">0</cx:pt>
          <cx:pt idx="190">0</cx:pt>
          <cx:pt idx="191">0</cx:pt>
          <cx:pt idx="192">0</cx:pt>
          <cx:pt idx="193">0</cx:pt>
          <cx:pt idx="194">0</cx:pt>
          <cx:pt idx="195">0</cx:pt>
          <cx:pt idx="196">0</cx:pt>
          <cx:pt idx="197">0</cx:pt>
          <cx:pt idx="198">0</cx:pt>
          <cx:pt idx="199">0</cx:pt>
          <cx:pt idx="200">0</cx:pt>
          <cx:pt idx="201">0</cx:pt>
          <cx:pt idx="202">0</cx:pt>
          <cx:pt idx="203">0</cx:pt>
          <cx:pt idx="204">0</cx:pt>
          <cx:pt idx="205">0</cx:pt>
          <cx:pt idx="206">0</cx:pt>
          <cx:pt idx="207">0</cx:pt>
          <cx:pt idx="208">0</cx:pt>
          <cx:pt idx="209">91250</cx:pt>
          <cx:pt idx="210">0</cx:pt>
          <cx:pt idx="211">0</cx:pt>
          <cx:pt idx="212">0</cx:pt>
          <cx:pt idx="213">325892.85714285716</cx:pt>
          <cx:pt idx="214">0</cx:pt>
          <cx:pt idx="215">0</cx:pt>
          <cx:pt idx="216">0</cx:pt>
          <cx:pt idx="217">0</cx:pt>
          <cx:pt idx="218">122535.71428571429</cx:pt>
          <cx:pt idx="219">0</cx:pt>
          <cx:pt idx="220">0</cx:pt>
          <cx:pt idx="221">0</cx:pt>
          <cx:pt idx="222">0</cx:pt>
          <cx:pt idx="223">0</cx:pt>
          <cx:pt idx="224">0</cx:pt>
          <cx:pt idx="225">73000</cx:pt>
          <cx:pt idx="226">0</cx:pt>
          <cx:pt idx="227">0</cx:pt>
          <cx:pt idx="228">0</cx:pt>
          <cx:pt idx="229">7665</cx:pt>
          <cx:pt idx="230">18250</cx:pt>
          <cx:pt idx="231">0</cx:pt>
          <cx:pt idx="232">11732.142857142857</cx:pt>
          <cx:pt idx="233">0</cx:pt>
          <cx:pt idx="234">0</cx:pt>
          <cx:pt idx="235">0</cx:pt>
          <cx:pt idx="236">0</cx:pt>
          <cx:pt idx="237">0</cx:pt>
          <cx:pt idx="238">0</cx:pt>
          <cx:pt idx="239">0</cx:pt>
          <cx:pt idx="240">0</cx:pt>
          <cx:pt idx="241">0</cx:pt>
          <cx:pt idx="242">0</cx:pt>
          <cx:pt idx="243">0</cx:pt>
          <cx:pt idx="244">0</cx:pt>
          <cx:pt idx="245">0</cx:pt>
          <cx:pt idx="246">0</cx:pt>
          <cx:pt idx="247">85410</cx:pt>
          <cx:pt idx="248">0</cx:pt>
          <cx:pt idx="249">0</cx:pt>
          <cx:pt idx="250">0</cx:pt>
          <cx:pt idx="251">34414.285714285717</cx:pt>
          <cx:pt idx="252">0</cx:pt>
          <cx:pt idx="253">0</cx:pt>
          <cx:pt idx="254">0</cx:pt>
          <cx:pt idx="255">0</cx:pt>
          <cx:pt idx="256">0</cx:pt>
          <cx:pt idx="257">37542.857142857145</cx:pt>
          <cx:pt idx="258">0</cx:pt>
          <cx:pt idx="259">0</cx:pt>
          <cx:pt idx="260">0</cx:pt>
          <cx:pt idx="261">0</cx:pt>
          <cx:pt idx="262">0</cx:pt>
          <cx:pt idx="263">0</cx:pt>
          <cx:pt idx="264">0</cx:pt>
          <cx:pt idx="265">0</cx:pt>
          <cx:pt idx="266">0</cx:pt>
          <cx:pt idx="267">39107.142857142855</cx:pt>
          <cx:pt idx="268">0</cx:pt>
          <cx:pt idx="269">0</cx:pt>
          <cx:pt idx="270">58660.714285714283</cx:pt>
          <cx:pt idx="271">20857.142857142859</cx:pt>
          <cx:pt idx="272">0</cx:pt>
          <cx:pt idx="273">0</cx:pt>
          <cx:pt idx="274">0</cx:pt>
          <cx:pt idx="275">0</cx:pt>
          <cx:pt idx="276">0</cx:pt>
          <cx:pt idx="277">0</cx:pt>
          <cx:pt idx="278">0</cx:pt>
          <cx:pt idx="279">0</cx:pt>
          <cx:pt idx="280">20335.714285714286</cx:pt>
          <cx:pt idx="281">0</cx:pt>
          <cx:pt idx="282">0</cx:pt>
          <cx:pt idx="283">0</cx:pt>
          <cx:pt idx="284">0</cx:pt>
          <cx:pt idx="285">0</cx:pt>
          <cx:pt idx="286">39107.142857142855</cx:pt>
          <cx:pt idx="287">39107.142857142855</cx:pt>
          <cx:pt idx="288">0</cx:pt>
          <cx:pt idx="289">0</cx:pt>
          <cx:pt idx="290">0</cx:pt>
          <cx:pt idx="291">0</cx:pt>
          <cx:pt idx="292">0</cx:pt>
          <cx:pt idx="293">0</cx:pt>
          <cx:pt idx="294">0</cx:pt>
          <cx:pt idx="295">0</cx:pt>
          <cx:pt idx="296">0</cx:pt>
          <cx:pt idx="297">156428.57142857142</cx:pt>
          <cx:pt idx="298">0</cx:pt>
          <cx:pt idx="299">0</cx:pt>
          <cx:pt idx="300">0</cx:pt>
          <cx:pt idx="301">0</cx:pt>
          <cx:pt idx="302">0</cx:pt>
          <cx:pt idx="303">0</cx:pt>
          <cx:pt idx="304">0</cx:pt>
          <cx:pt idx="305">0</cx:pt>
          <cx:pt idx="306">0</cx:pt>
          <cx:pt idx="307">0</cx:pt>
          <cx:pt idx="308">0</cx:pt>
          <cx:pt idx="309">0</cx:pt>
          <cx:pt idx="310">0</cx:pt>
          <cx:pt idx="311">0</cx:pt>
          <cx:pt idx="312">0</cx:pt>
          <cx:pt idx="313">0</cx:pt>
          <cx:pt idx="314">0</cx:pt>
          <cx:pt idx="315">0</cx:pt>
          <cx:pt idx="316">0</cx:pt>
          <cx:pt idx="317">0</cx:pt>
          <cx:pt idx="318">0</cx:pt>
          <cx:pt idx="319">0</cx:pt>
          <cx:pt idx="320">0</cx:pt>
          <cx:pt idx="321">14208.928571428574</cx:pt>
          <cx:pt idx="322">0</cx:pt>
          <cx:pt idx="323">0</cx:pt>
          <cx:pt idx="324">0</cx:pt>
          <cx:pt idx="325">62571.428571428572</cx:pt>
          <cx:pt idx="326">312857.14285714284</cx:pt>
          <cx:pt idx="327">0</cx:pt>
          <cx:pt idx="328">0</cx:pt>
          <cx:pt idx="329">180675</cx:pt>
          <cx:pt idx="330">0</cx:pt>
          <cx:pt idx="331">0</cx:pt>
          <cx:pt idx="332">63875.000000000007</cx:pt>
          <cx:pt idx="333">41714.285714285717</cx:pt>
          <cx:pt idx="334">0</cx:pt>
          <cx:pt idx="335">0</cx:pt>
          <cx:pt idx="336">13296.428571428571</cx:pt>
          <cx:pt idx="337">0</cx:pt>
          <cx:pt idx="338">0</cx:pt>
          <cx:pt idx="339">0</cx:pt>
          <cx:pt idx="340">0</cx:pt>
          <cx:pt idx="341">0</cx:pt>
          <cx:pt idx="342">28157.142857142859</cx:pt>
          <cx:pt idx="343">0</cx:pt>
          <cx:pt idx="344">0</cx:pt>
          <cx:pt idx="345">31285.714285714286</cx:pt>
          <cx:pt idx="346">0</cx:pt>
          <cx:pt idx="347">0</cx:pt>
          <cx:pt idx="348">0</cx:pt>
          <cx:pt idx="349">0</cx:pt>
          <cx:pt idx="350">0</cx:pt>
          <cx:pt idx="351">0</cx:pt>
          <cx:pt idx="352">0</cx:pt>
          <cx:pt idx="353">0</cx:pt>
          <cx:pt idx="354">0</cx:pt>
          <cx:pt idx="355">39107.142857142855</cx:pt>
          <cx:pt idx="356">46928.571428571428</cx:pt>
          <cx:pt idx="357">0</cx:pt>
          <cx:pt idx="358">0</cx:pt>
          <cx:pt idx="359">0</cx:pt>
          <cx:pt idx="360">109500</cx:pt>
          <cx:pt idx="361">0</cx:pt>
          <cx:pt idx="362">0</cx:pt>
          <cx:pt idx="363">0</cx:pt>
          <cx:pt idx="364">97611.428571428565</cx:pt>
          <cx:pt idx="365">0</cx:pt>
          <cx:pt idx="366">6517.8571428571431</cx:pt>
          <cx:pt idx="367">0</cx:pt>
          <cx:pt idx="368">13687.5</cx:pt>
          <cx:pt idx="369">0</cx:pt>
          <cx:pt idx="370">4106.25</cx:pt>
          <cx:pt idx="371">1095000</cx:pt>
          <cx:pt idx="372">0</cx:pt>
          <cx:pt idx="373">0</cx:pt>
          <cx:pt idx="374">0</cx:pt>
          <cx:pt idx="375">0</cx:pt>
          <cx:pt idx="376">0</cx:pt>
          <cx:pt idx="377">0</cx:pt>
          <cx:pt idx="378">0</cx:pt>
          <cx:pt idx="379">0</cx:pt>
          <cx:pt idx="380">0</cx:pt>
          <cx:pt idx="381">0</cx:pt>
          <cx:pt idx="382">0</cx:pt>
          <cx:pt idx="383">0</cx:pt>
          <cx:pt idx="384">0</cx:pt>
          <cx:pt idx="385">0</cx:pt>
          <cx:pt idx="386">0</cx:pt>
          <cx:pt idx="387">0</cx:pt>
          <cx:pt idx="388">0</cx:pt>
          <cx:pt idx="389">0</cx:pt>
          <cx:pt idx="390">0</cx:pt>
          <cx:pt idx="391">0</cx:pt>
          <cx:pt idx="392">0</cx:pt>
          <cx:pt idx="393">0</cx:pt>
          <cx:pt idx="394">0</cx:pt>
          <cx:pt idx="395">0</cx:pt>
          <cx:pt idx="396">0</cx:pt>
          <cx:pt idx="397">0</cx:pt>
          <cx:pt idx="398">0</cx:pt>
          <cx:pt idx="399">0</cx:pt>
          <cx:pt idx="400">0</cx:pt>
          <cx:pt idx="401">17793.75</cx:pt>
          <cx:pt idx="402">0</cx:pt>
          <cx:pt idx="403">0</cx:pt>
          <cx:pt idx="404">0</cx:pt>
          <cx:pt idx="405">0</cx:pt>
          <cx:pt idx="406">0</cx:pt>
          <cx:pt idx="407">28678.571428571431</cx:pt>
          <cx:pt idx="408">0</cx:pt>
          <cx:pt idx="409">0</cx:pt>
          <cx:pt idx="410">0</cx:pt>
          <cx:pt idx="411">554800</cx:pt>
          <cx:pt idx="412">0</cx:pt>
          <cx:pt idx="413">0</cx:pt>
          <cx:pt idx="414">0</cx:pt>
          <cx:pt idx="415">0</cx:pt>
          <cx:pt idx="416">0</cx:pt>
          <cx:pt idx="417">0</cx:pt>
          <cx:pt idx="418">0</cx:pt>
          <cx:pt idx="419">0</cx:pt>
          <cx:pt idx="420">0</cx:pt>
          <cx:pt idx="421">0</cx:pt>
          <cx:pt idx="422">0</cx:pt>
          <cx:pt idx="423">0</cx:pt>
          <cx:pt idx="424">0</cx:pt>
          <cx:pt idx="425">0</cx:pt>
          <cx:pt idx="426">0</cx:pt>
          <cx:pt idx="427">0</cx:pt>
          <cx:pt idx="428">0</cx:pt>
          <cx:pt idx="429">0</cx:pt>
          <cx:pt idx="430">36708.571428571428</cx:pt>
          <cx:pt idx="431">0</cx:pt>
          <cx:pt idx="432">0</cx:pt>
          <cx:pt idx="433">0</cx:pt>
          <cx:pt idx="434">0</cx:pt>
          <cx:pt idx="435">0</cx:pt>
          <cx:pt idx="436">0</cx:pt>
          <cx:pt idx="437">0</cx:pt>
          <cx:pt idx="438">51621.428571428572</cx:pt>
          <cx:pt idx="439">0</cx:pt>
          <cx:pt idx="440">0</cx:pt>
          <cx:pt idx="441">0</cx:pt>
          <cx:pt idx="442">0</cx:pt>
          <cx:pt idx="443">0</cx:pt>
          <cx:pt idx="444">0</cx:pt>
          <cx:pt idx="445">0</cx:pt>
          <cx:pt idx="446">0</cx:pt>
          <cx:pt idx="447">34414.285714285717</cx:pt>
          <cx:pt idx="448">33580</cx:pt>
          <cx:pt idx="449">29366.857142857149</cx:pt>
          <cx:pt idx="450">0</cx:pt>
          <cx:pt idx="451">0</cx:pt>
          <cx:pt idx="452">0</cx:pt>
          <cx:pt idx="453">28835</cx:pt>
          <cx:pt idx="454">0</cx:pt>
          <cx:pt idx="455">9125</cx:pt>
          <cx:pt idx="456">0</cx:pt>
          <cx:pt idx="457">131400</cx:pt>
          <cx:pt idx="458">0</cx:pt>
          <cx:pt idx="459">364087.5</cx:pt>
          <cx:pt idx="460">0</cx:pt>
          <cx:pt idx="461">0</cx:pt>
          <cx:pt idx="462">0</cx:pt>
          <cx:pt idx="463">0</cx:pt>
          <cx:pt idx="464">0</cx:pt>
          <cx:pt idx="465">4536.4285714285716</cx:pt>
          <cx:pt idx="466">0</cx:pt>
          <cx:pt idx="467">0</cx:pt>
          <cx:pt idx="468">0</cx:pt>
          <cx:pt idx="469">79778.571428571435</cx:pt>
          <cx:pt idx="470">1303.5714285714287</cx:pt>
          <cx:pt idx="471">28287.5</cx:pt>
          <cx:pt idx="472">69350</cx:pt>
          <cx:pt idx="473">0</cx:pt>
          <cx:pt idx="474">0</cx:pt>
          <cx:pt idx="475">16581.428571428572</cx:pt>
          <cx:pt idx="476">0</cx:pt>
          <cx:pt idx="477">0</cx:pt>
          <cx:pt idx="478">0</cx:pt>
          <cx:pt idx="479">0</cx:pt>
          <cx:pt idx="480">28548.214285714286</cx:pt>
          <cx:pt idx="481">0</cx:pt>
          <cx:pt idx="482">0</cx:pt>
          <cx:pt idx="483">0</cx:pt>
          <cx:pt idx="484">26071.428571428572</cx:pt>
          <cx:pt idx="485">0</cx:pt>
          <cx:pt idx="486">71540</cx:pt>
          <cx:pt idx="487">0</cx:pt>
          <cx:pt idx="488">0</cx:pt>
          <cx:pt idx="489">0</cx:pt>
          <cx:pt idx="490">0</cx:pt>
          <cx:pt idx="491">0</cx:pt>
          <cx:pt idx="492">4432.1428571428569</cx:pt>
          <cx:pt idx="493">0</cx:pt>
          <cx:pt idx="494">0</cx:pt>
          <cx:pt idx="495">26071.428571428572</cx:pt>
          <cx:pt idx="496">0</cx:pt>
          <cx:pt idx="497">0</cx:pt>
          <cx:pt idx="498">0</cx:pt>
          <cx:pt idx="499">0</cx:pt>
          <cx:pt idx="500">0</cx:pt>
          <cx:pt idx="501">0</cx:pt>
          <cx:pt idx="502">0</cx:pt>
          <cx:pt idx="503">0</cx:pt>
          <cx:pt idx="504">0</cx:pt>
          <cx:pt idx="505">75867.857142857145</cx:pt>
          <cx:pt idx="506">0</cx:pt>
          <cx:pt idx="507">0</cx:pt>
          <cx:pt idx="508">0</cx:pt>
          <cx:pt idx="509">0</cx:pt>
          <cx:pt idx="510">0</cx:pt>
          <cx:pt idx="511">0</cx:pt>
          <cx:pt idx="512">0</cx:pt>
          <cx:pt idx="513">127750</cx:pt>
          <cx:pt idx="514">0</cx:pt>
          <cx:pt idx="515">0</cx:pt>
          <cx:pt idx="516">0</cx:pt>
          <cx:pt idx="517">9125</cx:pt>
          <cx:pt idx="518">27010</cx:pt>
          <cx:pt idx="519">6517.8571428571431</cx:pt>
          <cx:pt idx="520">0</cx:pt>
          <cx:pt idx="521">0</cx:pt>
          <cx:pt idx="522">166205.35714285713</cx:pt>
          <cx:pt idx="523">262017.85714285713</cx:pt>
          <cx:pt idx="524">9125</cx:pt>
          <cx:pt idx="525">0</cx:pt>
          <cx:pt idx="526">51100</cx:pt>
          <cx:pt idx="527">0</cx:pt>
          <cx:pt idx="528">0</cx:pt>
          <cx:pt idx="529">0</cx:pt>
          <cx:pt idx="530">0</cx:pt>
          <cx:pt idx="531">0</cx:pt>
          <cx:pt idx="532">0</cx:pt>
          <cx:pt idx="533">8760</cx:pt>
          <cx:pt idx="534">0</cx:pt>
          <cx:pt idx="535">0</cx:pt>
          <cx:pt idx="536">79570.000000000015</cx:pt>
          <cx:pt idx="537">225570</cx:pt>
          <cx:pt idx="538">156428.57142857142</cx:pt>
          <cx:pt idx="539">0</cx:pt>
          <cx:pt idx="540">0</cx:pt>
          <cx:pt idx="541">18250</cx:pt>
          <cx:pt idx="542">0</cx:pt>
          <cx:pt idx="543">0</cx:pt>
          <cx:pt idx="544">0</cx:pt>
          <cx:pt idx="545">6517.8571428571431</cx:pt>
          <cx:pt idx="546">0</cx:pt>
          <cx:pt idx="547">265928.57142857142</cx:pt>
          <cx:pt idx="548">0</cx:pt>
          <cx:pt idx="549">0</cx:pt>
          <cx:pt idx="550">0</cx:pt>
          <cx:pt idx="551">0</cx:pt>
          <cx:pt idx="552">0</cx:pt>
          <cx:pt idx="553">0</cx:pt>
          <cx:pt idx="554">0</cx:pt>
          <cx:pt idx="555">0</cx:pt>
          <cx:pt idx="556">0</cx:pt>
          <cx:pt idx="557">0</cx:pt>
          <cx:pt idx="558">0</cx:pt>
          <cx:pt idx="559">0</cx:pt>
          <cx:pt idx="560">0</cx:pt>
          <cx:pt idx="561">0</cx:pt>
          <cx:pt idx="562">0</cx:pt>
          <cx:pt idx="563">0</cx:pt>
          <cx:pt idx="564">0</cx:pt>
          <cx:pt idx="565">0</cx:pt>
          <cx:pt idx="566">0</cx:pt>
          <cx:pt idx="567">2698.3928571428578</cx:pt>
          <cx:pt idx="568">0</cx:pt>
          <cx:pt idx="569">0</cx:pt>
          <cx:pt idx="570">0</cx:pt>
          <cx:pt idx="571">0</cx:pt>
          <cx:pt idx="572">0</cx:pt>
          <cx:pt idx="573">0</cx:pt>
          <cx:pt idx="574">0</cx:pt>
          <cx:pt idx="575">0</cx:pt>
          <cx:pt idx="576">0</cx:pt>
          <cx:pt idx="577">0</cx:pt>
          <cx:pt idx="578">0</cx:pt>
          <cx:pt idx="579">0</cx:pt>
          <cx:pt idx="580">0</cx:pt>
          <cx:pt idx="581">312857.14285714284</cx:pt>
          <cx:pt idx="582">11406.25</cx:pt>
          <cx:pt idx="583">211178.57142857142</cx:pt>
          <cx:pt idx="584">312661.60714285716</cx:pt>
          <cx:pt idx="585">0</cx:pt>
          <cx:pt idx="586">0</cx:pt>
          <cx:pt idx="587">100114.28571428571</cx:pt>
          <cx:pt idx="588">543589.28571428568</cx:pt>
          <cx:pt idx="589">1042857.1428571428</cx:pt>
          <cx:pt idx="590">0</cx:pt>
          <cx:pt idx="591">12811.5</cx:pt>
          <cx:pt idx="592">5826.9642857142844</cx:pt>
          <cx:pt idx="593">0</cx:pt>
          <cx:pt idx="594">0</cx:pt>
          <cx:pt idx="595">0</cx:pt>
          <cx:pt idx="596">0</cx:pt>
          <cx:pt idx="597">0</cx:pt>
          <cx:pt idx="598">234642.85714285713</cx:pt>
          <cx:pt idx="599">186150</cx:pt>
          <cx:pt idx="600">4927.5</cx:pt>
          <cx:pt idx="601">19553.571428571428</cx:pt>
          <cx:pt idx="602">0</cx:pt>
          <cx:pt idx="603">0</cx:pt>
          <cx:pt idx="604">0</cx:pt>
          <cx:pt idx="605">0</cx:pt>
          <cx:pt idx="606">0</cx:pt>
          <cx:pt idx="607">15434.285714285714</cx:pt>
          <cx:pt idx="608">14208.928571428574</cx:pt>
          <cx:pt idx="609">52142.857142857145</cx:pt>
          <cx:pt idx="610">0</cx:pt>
          <cx:pt idx="611">0</cx:pt>
          <cx:pt idx="612">0</cx:pt>
          <cx:pt idx="613">0</cx:pt>
          <cx:pt idx="614">0</cx:pt>
          <cx:pt idx="615">0</cx:pt>
          <cx:pt idx="616">0</cx:pt>
          <cx:pt idx="617">0</cx:pt>
          <cx:pt idx="618">11732.142857142857</cx:pt>
          <cx:pt idx="619">0</cx:pt>
          <cx:pt idx="620">0</cx:pt>
          <cx:pt idx="621">23399.107142857141</cx:pt>
          <cx:pt idx="622">19292.857142857141</cx:pt>
          <cx:pt idx="623">197757.00000000003</cx:pt>
          <cx:pt idx="624">0</cx:pt>
          <cx:pt idx="625">0</cx:pt>
          <cx:pt idx="626">0</cx:pt>
          <cx:pt idx="627">0</cx:pt>
          <cx:pt idx="628">0</cx:pt>
          <cx:pt idx="629">0</cx:pt>
          <cx:pt idx="630">6517.8571428571431</cx:pt>
          <cx:pt idx="631">0</cx:pt>
          <cx:pt idx="632">0</cx:pt>
          <cx:pt idx="633">0</cx:pt>
          <cx:pt idx="634">0</cx:pt>
          <cx:pt idx="635">0</cx:pt>
          <cx:pt idx="636">0</cx:pt>
          <cx:pt idx="637">2972.1428571428573</cx:pt>
          <cx:pt idx="638">0</cx:pt>
          <cx:pt idx="639">0</cx:pt>
          <cx:pt idx="640">0</cx:pt>
          <cx:pt idx="641">0</cx:pt>
          <cx:pt idx="642">0</cx:pt>
          <cx:pt idx="643">0</cx:pt>
          <cx:pt idx="644">0</cx:pt>
          <cx:pt idx="645">0</cx:pt>
          <cx:pt idx="646">0</cx:pt>
          <cx:pt idx="647">0</cx:pt>
          <cx:pt idx="648">0</cx:pt>
          <cx:pt idx="649">0</cx:pt>
          <cx:pt idx="650">0</cx:pt>
          <cx:pt idx="651">0</cx:pt>
          <cx:pt idx="652">112107.14285714286</cx:pt>
          <cx:pt idx="653">0</cx:pt>
          <cx:pt idx="654">0</cx:pt>
          <cx:pt idx="655">0</cx:pt>
          <cx:pt idx="656">0</cx:pt>
          <cx:pt idx="657">0</cx:pt>
          <cx:pt idx="658">0</cx:pt>
          <cx:pt idx="659">0</cx:pt>
          <cx:pt idx="660">0</cx:pt>
          <cx:pt idx="661">0</cx:pt>
          <cx:pt idx="662">0</cx:pt>
          <cx:pt idx="663">0</cx:pt>
          <cx:pt idx="664">0</cx:pt>
          <cx:pt idx="665">0</cx:pt>
          <cx:pt idx="666">0</cx:pt>
          <cx:pt idx="667">0</cx:pt>
          <cx:pt idx="668">72270</cx:pt>
          <cx:pt idx="669">32250.357142857141</cx:pt>
          <cx:pt idx="670">59182.142857142855</cx:pt>
          <cx:pt idx="671">54437.142857142855</cx:pt>
          <cx:pt idx="672">0</cx:pt>
          <cx:pt idx="673">0</cx:pt>
          <cx:pt idx="674">0</cx:pt>
          <cx:pt idx="675">0</cx:pt>
          <cx:pt idx="676">0</cx:pt>
          <cx:pt idx="677">0</cx:pt>
          <cx:pt idx="678">0</cx:pt>
          <cx:pt idx="679">0</cx:pt>
          <cx:pt idx="680">0</cx:pt>
          <cx:pt idx="681">0</cx:pt>
          <cx:pt idx="682">0</cx:pt>
          <cx:pt idx="683">0</cx:pt>
          <cx:pt idx="684">0</cx:pt>
          <cx:pt idx="685">0</cx:pt>
          <cx:pt idx="686">0</cx:pt>
          <cx:pt idx="687">0</cx:pt>
          <cx:pt idx="688">0</cx:pt>
          <cx:pt idx="689">0</cx:pt>
          <cx:pt idx="690">0</cx:pt>
          <cx:pt idx="691">0</cx:pt>
          <cx:pt idx="692">0</cx:pt>
          <cx:pt idx="693">0</cx:pt>
          <cx:pt idx="694">0</cx:pt>
          <cx:pt idx="695">0</cx:pt>
          <cx:pt idx="696">0</cx:pt>
          <cx:pt idx="697">0</cx:pt>
          <cx:pt idx="698">0</cx:pt>
          <cx:pt idx="699">0</cx:pt>
          <cx:pt idx="700">0</cx:pt>
          <cx:pt idx="701">0</cx:pt>
          <cx:pt idx="702">0</cx:pt>
          <cx:pt idx="703">0</cx:pt>
          <cx:pt idx="704">0</cx:pt>
          <cx:pt idx="705">0</cx:pt>
          <cx:pt idx="706">0</cx:pt>
          <cx:pt idx="707">73000</cx:pt>
          <cx:pt idx="708">301125</cx:pt>
          <cx:pt idx="709">0</cx:pt>
          <cx:pt idx="710">0</cx:pt>
          <cx:pt idx="711">0</cx:pt>
          <cx:pt idx="712">0</cx:pt>
          <cx:pt idx="713">0</cx:pt>
          <cx:pt idx="714">0</cx:pt>
          <cx:pt idx="715">0</cx:pt>
          <cx:pt idx="716">0</cx:pt>
          <cx:pt idx="717">0</cx:pt>
          <cx:pt idx="718">0</cx:pt>
          <cx:pt idx="719">0</cx:pt>
          <cx:pt idx="720">0</cx:pt>
          <cx:pt idx="721">0</cx:pt>
          <cx:pt idx="722">0</cx:pt>
          <cx:pt idx="723">0</cx:pt>
          <cx:pt idx="724">0</cx:pt>
          <cx:pt idx="725">0</cx:pt>
          <cx:pt idx="726">0</cx:pt>
          <cx:pt idx="727">0</cx:pt>
          <cx:pt idx="728">0</cx:pt>
          <cx:pt idx="729">0</cx:pt>
          <cx:pt idx="730">0</cx:pt>
          <cx:pt idx="731">0</cx:pt>
          <cx:pt idx="732">0</cx:pt>
          <cx:pt idx="733">0</cx:pt>
          <cx:pt idx="734">0</cx:pt>
          <cx:pt idx="735">0</cx:pt>
          <cx:pt idx="736">0</cx:pt>
          <cx:pt idx="737">0</cx:pt>
          <cx:pt idx="738">10558.928571428571</cx:pt>
          <cx:pt idx="739">0</cx:pt>
          <cx:pt idx="740">0</cx:pt>
          <cx:pt idx="741">0</cx:pt>
          <cx:pt idx="742">0</cx:pt>
          <cx:pt idx="743">0</cx:pt>
          <cx:pt idx="744">0</cx:pt>
          <cx:pt idx="745">0</cx:pt>
          <cx:pt idx="746">0</cx:pt>
          <cx:pt idx="747">0</cx:pt>
          <cx:pt idx="748">0</cx:pt>
          <cx:pt idx="749">0</cx:pt>
          <cx:pt idx="750">0</cx:pt>
          <cx:pt idx="751">0</cx:pt>
          <cx:pt idx="752">0</cx:pt>
          <cx:pt idx="753">0</cx:pt>
          <cx:pt idx="754">0</cx:pt>
          <cx:pt idx="755">0</cx:pt>
          <cx:pt idx="756">0</cx:pt>
          <cx:pt idx="757">0</cx:pt>
          <cx:pt idx="758">0</cx:pt>
          <cx:pt idx="759">0</cx:pt>
          <cx:pt idx="760">0</cx:pt>
          <cx:pt idx="761">0</cx:pt>
          <cx:pt idx="762">0</cx:pt>
          <cx:pt idx="763">0</cx:pt>
          <cx:pt idx="764">0</cx:pt>
          <cx:pt idx="765">0</cx:pt>
          <cx:pt idx="766">0</cx:pt>
          <cx:pt idx="767">0</cx:pt>
          <cx:pt idx="768">0</cx:pt>
          <cx:pt idx="769">0</cx:pt>
          <cx:pt idx="770">0</cx:pt>
          <cx:pt idx="771">0</cx:pt>
          <cx:pt idx="772">0</cx:pt>
          <cx:pt idx="773">0</cx:pt>
          <cx:pt idx="774">0</cx:pt>
          <cx:pt idx="775">0</cx:pt>
          <cx:pt idx="776">0</cx:pt>
          <cx:pt idx="777">0</cx:pt>
          <cx:pt idx="778">0</cx:pt>
          <cx:pt idx="779">0</cx:pt>
          <cx:pt idx="780">0</cx:pt>
          <cx:pt idx="781">0</cx:pt>
          <cx:pt idx="782">0</cx:pt>
          <cx:pt idx="783">0</cx:pt>
          <cx:pt idx="784">0</cx:pt>
          <cx:pt idx="785">0</cx:pt>
          <cx:pt idx="786">0</cx:pt>
          <cx:pt idx="787">0</cx:pt>
          <cx:pt idx="788">0</cx:pt>
          <cx:pt idx="789">0</cx:pt>
          <cx:pt idx="790">0</cx:pt>
          <cx:pt idx="791">46276.785714285717</cx:pt>
          <cx:pt idx="792">0</cx:pt>
          <cx:pt idx="793">0</cx:pt>
          <cx:pt idx="794">0</cx:pt>
          <cx:pt idx="795">0</cx:pt>
          <cx:pt idx="796">0</cx:pt>
          <cx:pt idx="797">0</cx:pt>
          <cx:pt idx="798">0</cx:pt>
          <cx:pt idx="799">0</cx:pt>
          <cx:pt idx="800">0</cx:pt>
          <cx:pt idx="801">0</cx:pt>
          <cx:pt idx="802">0</cx:pt>
          <cx:pt idx="803">0</cx:pt>
          <cx:pt idx="804">0</cx:pt>
          <cx:pt idx="805">0</cx:pt>
          <cx:pt idx="806">0</cx:pt>
          <cx:pt idx="807">3128.5714285714284</cx:pt>
          <cx:pt idx="808">0</cx:pt>
          <cx:pt idx="809">0</cx:pt>
          <cx:pt idx="810">0</cx:pt>
          <cx:pt idx="811">0</cx:pt>
          <cx:pt idx="812">390028.57142857148</cx:pt>
          <cx:pt idx="813">0</cx:pt>
          <cx:pt idx="814">0</cx:pt>
          <cx:pt idx="815">0</cx:pt>
          <cx:pt idx="816">78475</cx:pt>
          <cx:pt idx="817">0</cx:pt>
          <cx:pt idx="818">0</cx:pt>
          <cx:pt idx="819">0</cx:pt>
          <cx:pt idx="820">0</cx:pt>
          <cx:pt idx="821">0</cx:pt>
          <cx:pt idx="822">0</cx:pt>
          <cx:pt idx="823">0</cx:pt>
          <cx:pt idx="824">0</cx:pt>
          <cx:pt idx="825">0</cx:pt>
          <cx:pt idx="826">0</cx:pt>
          <cx:pt idx="827">0</cx:pt>
          <cx:pt idx="828">0</cx:pt>
          <cx:pt idx="829">0</cx:pt>
          <cx:pt idx="830">0</cx:pt>
          <cx:pt idx="831">0</cx:pt>
          <cx:pt idx="832">0</cx:pt>
          <cx:pt idx="833">0</cx:pt>
          <cx:pt idx="834">0</cx:pt>
          <cx:pt idx="835">0</cx:pt>
          <cx:pt idx="836">0</cx:pt>
          <cx:pt idx="837">0</cx:pt>
          <cx:pt idx="838">0</cx:pt>
          <cx:pt idx="839">0</cx:pt>
          <cx:pt idx="840">0</cx:pt>
          <cx:pt idx="841">0</cx:pt>
          <cx:pt idx="842">0</cx:pt>
          <cx:pt idx="843">0</cx:pt>
          <cx:pt idx="844">1055892.857142857</cx:pt>
          <cx:pt idx="845">0</cx:pt>
          <cx:pt idx="846">0</cx:pt>
          <cx:pt idx="847">0</cx:pt>
          <cx:pt idx="848">0</cx:pt>
          <cx:pt idx="849">19553.571428571428</cx:pt>
          <cx:pt idx="850">0</cx:pt>
          <cx:pt idx="851">0</cx:pt>
          <cx:pt idx="852">0</cx:pt>
          <cx:pt idx="853">0</cx:pt>
          <cx:pt idx="854">0</cx:pt>
          <cx:pt idx="855">0</cx:pt>
          <cx:pt idx="856">0</cx:pt>
          <cx:pt idx="857">0</cx:pt>
          <cx:pt idx="858">0</cx:pt>
          <cx:pt idx="859">175982.14285714287</cx:pt>
          <cx:pt idx="860">0</cx:pt>
          <cx:pt idx="861">0</cx:pt>
          <cx:pt idx="862">0</cx:pt>
          <cx:pt idx="863">0</cx:pt>
          <cx:pt idx="864">0</cx:pt>
          <cx:pt idx="865">0</cx:pt>
          <cx:pt idx="866">0</cx:pt>
          <cx:pt idx="867">0</cx:pt>
          <cx:pt idx="868">0</cx:pt>
          <cx:pt idx="869">0</cx:pt>
          <cx:pt idx="870">0</cx:pt>
          <cx:pt idx="871">0</cx:pt>
          <cx:pt idx="872">0</cx:pt>
          <cx:pt idx="873">0</cx:pt>
          <cx:pt idx="874">0</cx:pt>
          <cx:pt idx="875">0</cx:pt>
          <cx:pt idx="876">0</cx:pt>
          <cx:pt idx="877">0</cx:pt>
          <cx:pt idx="878">0</cx:pt>
          <cx:pt idx="879">0</cx:pt>
          <cx:pt idx="880">0</cx:pt>
          <cx:pt idx="881">0</cx:pt>
          <cx:pt idx="882">0</cx:pt>
          <cx:pt idx="883">0</cx:pt>
          <cx:pt idx="884">0</cx:pt>
          <cx:pt idx="885">0</cx:pt>
          <cx:pt idx="886">0</cx:pt>
          <cx:pt idx="887">0</cx:pt>
          <cx:pt idx="888">0</cx:pt>
          <cx:pt idx="889">0</cx:pt>
          <cx:pt idx="890">0</cx:pt>
          <cx:pt idx="891">0</cx:pt>
          <cx:pt idx="892">0</cx:pt>
          <cx:pt idx="893">0</cx:pt>
          <cx:pt idx="894">0</cx:pt>
          <cx:pt idx="895">0</cx:pt>
          <cx:pt idx="896">0</cx:pt>
          <cx:pt idx="897">0</cx:pt>
          <cx:pt idx="898">0</cx:pt>
          <cx:pt idx="899">0</cx:pt>
          <cx:pt idx="900">0</cx:pt>
          <cx:pt idx="901">0</cx:pt>
          <cx:pt idx="902">0</cx:pt>
          <cx:pt idx="903">0</cx:pt>
          <cx:pt idx="904">0</cx:pt>
          <cx:pt idx="905">0</cx:pt>
          <cx:pt idx="906">0</cx:pt>
          <cx:pt idx="907">0</cx:pt>
          <cx:pt idx="908">0</cx:pt>
          <cx:pt idx="909">0</cx:pt>
          <cx:pt idx="910">0</cx:pt>
          <cx:pt idx="911">0</cx:pt>
          <cx:pt idx="912">0</cx:pt>
          <cx:pt idx="913">0</cx:pt>
          <cx:pt idx="914">0</cx:pt>
          <cx:pt idx="915">0</cx:pt>
          <cx:pt idx="916">0</cx:pt>
          <cx:pt idx="917">0</cx:pt>
          <cx:pt idx="918">0</cx:pt>
          <cx:pt idx="919">0</cx:pt>
          <cx:pt idx="920">0</cx:pt>
          <cx:pt idx="921">0</cx:pt>
          <cx:pt idx="922">3832.5</cx:pt>
          <cx:pt idx="923">207267.85714285713</cx:pt>
          <cx:pt idx="924">0</cx:pt>
          <cx:pt idx="925">0</cx:pt>
          <cx:pt idx="926">0</cx:pt>
          <cx:pt idx="927">276878.57142857142</cx:pt>
          <cx:pt idx="928">117321.42857142857</cx:pt>
          <cx:pt idx="929">0</cx:pt>
          <cx:pt idx="930">346750</cx:pt>
          <cx:pt idx="931">0</cx:pt>
          <cx:pt idx="932">105589.28571428571</cx:pt>
          <cx:pt idx="933">602901.78571428568</cx:pt>
          <cx:pt idx="934">0</cx:pt>
          <cx:pt idx="935">0</cx:pt>
          <cx:pt idx="936">0</cx:pt>
          <cx:pt idx="937">0</cx:pt>
          <cx:pt idx="938">0</cx:pt>
          <cx:pt idx="939">0</cx:pt>
          <cx:pt idx="940">0</cx:pt>
          <cx:pt idx="941">0</cx:pt>
          <cx:pt idx="942">0</cx:pt>
          <cx:pt idx="943">0</cx:pt>
          <cx:pt idx="944">0</cx:pt>
          <cx:pt idx="945">0</cx:pt>
          <cx:pt idx="946">54750</cx:pt>
          <cx:pt idx="947">195535.71428571429</cx:pt>
          <cx:pt idx="948">136875</cx:pt>
          <cx:pt idx="949">0</cx:pt>
          <cx:pt idx="950">67785.71428571429</cx:pt>
          <cx:pt idx="951">610071.42857142852</cx:pt>
          <cx:pt idx="952">0</cx:pt>
          <cx:pt idx="953">0</cx:pt>
          <cx:pt idx="954">0</cx:pt>
          <cx:pt idx="955">42548.571428571428</cx:pt>
          <cx:pt idx="956">0</cx:pt>
          <cx:pt idx="957">0</cx:pt>
          <cx:pt idx="958">0</cx:pt>
          <cx:pt idx="959">0</cx:pt>
          <cx:pt idx="960">6257.1428571428569</cx:pt>
          <cx:pt idx="961">0</cx:pt>
          <cx:pt idx="962">0</cx:pt>
          <cx:pt idx="963">0</cx:pt>
          <cx:pt idx="964">0</cx:pt>
          <cx:pt idx="965">7821.4285714285716</cx:pt>
          <cx:pt idx="966">0</cx:pt>
          <cx:pt idx="967">0</cx:pt>
          <cx:pt idx="968">0</cx:pt>
          <cx:pt idx="969">0</cx:pt>
          <cx:pt idx="970">0</cx:pt>
          <cx:pt idx="971">0</cx:pt>
          <cx:pt idx="972">0</cx:pt>
          <cx:pt idx="973">350400</cx:pt>
          <cx:pt idx="974">5475</cx:pt>
          <cx:pt idx="975">0</cx:pt>
          <cx:pt idx="976">0</cx:pt>
          <cx:pt idx="977">0</cx:pt>
          <cx:pt idx="978">0</cx:pt>
          <cx:pt idx="979">0</cx:pt>
          <cx:pt idx="980">17207.142857142859</cx:pt>
          <cx:pt idx="981">0</cx:pt>
          <cx:pt idx="982">0</cx:pt>
          <cx:pt idx="983">0</cx:pt>
          <cx:pt idx="984">0</cx:pt>
          <cx:pt idx="985">0</cx:pt>
          <cx:pt idx="986">64292.142857142855</cx:pt>
          <cx:pt idx="987">0</cx:pt>
          <cx:pt idx="988">0</cx:pt>
          <cx:pt idx="989">0</cx:pt>
          <cx:pt idx="990">0</cx:pt>
          <cx:pt idx="991">0</cx:pt>
          <cx:pt idx="992">0</cx:pt>
          <cx:pt idx="993">156037.5</cx:pt>
          <cx:pt idx="994">0</cx:pt>
          <cx:pt idx="995">0</cx:pt>
          <cx:pt idx="996">0</cx:pt>
          <cx:pt idx="997">3754.2857142857142</cx:pt>
          <cx:pt idx="998">0</cx:pt>
          <cx:pt idx="999">0</cx:pt>
          <cx:pt idx="1000">0</cx:pt>
          <cx:pt idx="1001">0</cx:pt>
          <cx:pt idx="1002">0</cx:pt>
          <cx:pt idx="1003">0</cx:pt>
          <cx:pt idx="1004">0</cx:pt>
          <cx:pt idx="1005">0</cx:pt>
          <cx:pt idx="1006">0</cx:pt>
          <cx:pt idx="1007">16425</cx:pt>
          <cx:pt idx="1008">10428.571428571429</cx:pt>
          <cx:pt idx="1009">0</cx:pt>
          <cx:pt idx="1010">0</cx:pt>
          <cx:pt idx="1011">280789.28571428574</cx:pt>
          <cx:pt idx="1012">0</cx:pt>
          <cx:pt idx="1013">0</cx:pt>
          <cx:pt idx="1014">0</cx:pt>
          <cx:pt idx="1015">0</cx:pt>
          <cx:pt idx="1016">0</cx:pt>
          <cx:pt idx="1017">0</cx:pt>
          <cx:pt idx="1018">0</cx:pt>
          <cx:pt idx="1019">3910.7142857142858</cx:pt>
          <cx:pt idx="1020">0</cx:pt>
          <cx:pt idx="1021">0</cx:pt>
          <cx:pt idx="1022">0</cx:pt>
          <cx:pt idx="1023">0</cx:pt>
          <cx:pt idx="1024">0</cx:pt>
          <cx:pt idx="1025">0</cx:pt>
          <cx:pt idx="1026">0</cx:pt>
          <cx:pt idx="1027">0</cx:pt>
          <cx:pt idx="1028">0</cx:pt>
          <cx:pt idx="1029">0</cx:pt>
          <cx:pt idx="1030">0</cx:pt>
          <cx:pt idx="1031">0</cx:pt>
          <cx:pt idx="1032">124360.71428571429</cx:pt>
          <cx:pt idx="1033">15838.392857142857</cx:pt>
          <cx:pt idx="1034">0</cx:pt>
          <cx:pt idx="1035">0</cx:pt>
          <cx:pt idx="1036">0</cx:pt>
          <cx:pt idx="1037">0</cx:pt>
          <cx:pt idx="1038">0</cx:pt>
          <cx:pt idx="1039">0</cx:pt>
          <cx:pt idx="1040">0</cx:pt>
          <cx:pt idx="1041">0</cx:pt>
          <cx:pt idx="1042">0</cx:pt>
          <cx:pt idx="1043">0</cx:pt>
          <cx:pt idx="1044">0</cx:pt>
          <cx:pt idx="1045">391071.42857142858</cx:pt>
          <cx:pt idx="1046">0</cx:pt>
          <cx:pt idx="1047">0</cx:pt>
          <cx:pt idx="1048">351.96428571428572</cx:pt>
          <cx:pt idx="1049">156428.57142857142</cx:pt>
          <cx:pt idx="1050">0</cx:pt>
          <cx:pt idx="1051">11471.428571428571</cx:pt>
          <cx:pt idx="1052">0</cx:pt>
          <cx:pt idx="1053">17728.571428571428</cx:pt>
          <cx:pt idx="1054">0</cx:pt>
          <cx:pt idx="1055">0</cx:pt>
          <cx:pt idx="1056">0</cx:pt>
          <cx:pt idx="1057">0</cx:pt>
          <cx:pt idx="1058">0</cx:pt>
          <cx:pt idx="1059">0</cx:pt>
          <cx:pt idx="1060">0</cx:pt>
          <cx:pt idx="1061">0</cx:pt>
          <cx:pt idx="1062">0</cx:pt>
          <cx:pt idx="1063">0</cx:pt>
          <cx:pt idx="1064">0</cx:pt>
          <cx:pt idx="1065">56053.571428571428</cx:pt>
          <cx:pt idx="1066">0</cx:pt>
          <cx:pt idx="1067">0</cx:pt>
          <cx:pt idx="1068">180935.71428571429</cx:pt>
          <cx:pt idx="1069">0</cx:pt>
          <cx:pt idx="1070">0</cx:pt>
          <cx:pt idx="1071">230067.32142857142</cx:pt>
          <cx:pt idx="1072">0</cx:pt>
          <cx:pt idx="1073">0</cx:pt>
          <cx:pt idx="1074">0</cx:pt>
          <cx:pt idx="1075">0</cx:pt>
          <cx:pt idx="1076">0</cx:pt>
          <cx:pt idx="1077">0</cx:pt>
          <cx:pt idx="1078">0</cx:pt>
          <cx:pt idx="1079">20440</cx:pt>
          <cx:pt idx="1080">0</cx:pt>
          <cx:pt idx="1081">0</cx:pt>
          <cx:pt idx="1082">0</cx:pt>
          <cx:pt idx="1083">0</cx:pt>
          <cx:pt idx="1084">0</cx:pt>
          <cx:pt idx="1085">0</cx:pt>
          <cx:pt idx="1086">0</cx:pt>
          <cx:pt idx="1087">375428.57142857142</cx:pt>
          <cx:pt idx="1088">0</cx:pt>
          <cx:pt idx="1089">0</cx:pt>
          <cx:pt idx="1090">0</cx:pt>
          <cx:pt idx="1091">0</cx:pt>
          <cx:pt idx="1092">0</cx:pt>
          <cx:pt idx="1093">338928.57142857142</cx:pt>
          <cx:pt idx="1094">0</cx:pt>
          <cx:pt idx="1095">31285.714285714286</cx:pt>
          <cx:pt idx="1096">28678.571428571431</cx:pt>
          <cx:pt idx="1097">0</cx:pt>
          <cx:pt idx="1098">0</cx:pt>
          <cx:pt idx="1099">0</cx:pt>
          <cx:pt idx="1100">0</cx:pt>
          <cx:pt idx="1101">0</cx:pt>
          <cx:pt idx="1102">0</cx:pt>
          <cx:pt idx="1103">0</cx:pt>
          <cx:pt idx="1104">0</cx:pt>
          <cx:pt idx="1105">0</cx:pt>
          <cx:pt idx="1106">0</cx:pt>
          <cx:pt idx="1107">77432.142857142855</cx:pt>
          <cx:pt idx="1108">0</cx:pt>
          <cx:pt idx="1109">0</cx:pt>
          <cx:pt idx="1110">0</cx:pt>
          <cx:pt idx="1111">0</cx:pt>
          <cx:pt idx="1112">0</cx:pt>
          <cx:pt idx="1113">0</cx:pt>
          <cx:pt idx="1114">0</cx:pt>
          <cx:pt idx="1115">0</cx:pt>
          <cx:pt idx="1116">0</cx:pt>
          <cx:pt idx="1117">0</cx:pt>
          <cx:pt idx="1118">82125</cx:pt>
          <cx:pt idx="1119">0</cx:pt>
          <cx:pt idx="1120">62571.428571428572</cx:pt>
          <cx:pt idx="1121">0</cx:pt>
          <cx:pt idx="1122">0</cx:pt>
          <cx:pt idx="1123">0</cx:pt>
          <cx:pt idx="1124">0</cx:pt>
          <cx:pt idx="1125">0</cx:pt>
          <cx:pt idx="1126">448428.57142857142</cx:pt>
          <cx:pt idx="1127">0</cx:pt>
          <cx:pt idx="1128">0</cx:pt>
          <cx:pt idx="1129">0</cx:pt>
          <cx:pt idx="1130">110021.42857142857</cx:pt>
          <cx:pt idx="1131">273750</cx:pt>
          <cx:pt idx="1132">0</cx:pt>
          <cx:pt idx="1133">0</cx:pt>
          <cx:pt idx="1134">0</cx:pt>
          <cx:pt idx="1135">0</cx:pt>
          <cx:pt idx="1136">0</cx:pt>
          <cx:pt idx="1137">0</cx:pt>
          <cx:pt idx="1138">0</cx:pt>
          <cx:pt idx="1139">0</cx:pt>
          <cx:pt idx="1140">9646.4285714285706</cx:pt>
          <cx:pt idx="1141">86426.78571428571</cx:pt>
          <cx:pt idx="1142">140785.71428571429</cx:pt>
          <cx:pt idx="1143">0</cx:pt>
          <cx:pt idx="1144">0</cx:pt>
          <cx:pt idx="1145">0</cx:pt>
          <cx:pt idx="1146">0</cx:pt>
          <cx:pt idx="1147">0</cx:pt>
          <cx:pt idx="1148">6257.1428571428569</cx:pt>
          <cx:pt idx="1149">0</cx:pt>
          <cx:pt idx="1150">39107.142857142855</cx:pt>
          <cx:pt idx="1151">0</cx:pt>
          <cx:pt idx="1152">0</cx:pt>
          <cx:pt idx="1153">0</cx:pt>
          <cx:pt idx="1154">4380</cx:pt>
          <cx:pt idx="1155">0</cx:pt>
          <cx:pt idx="1156">0</cx:pt>
          <cx:pt idx="1157">0</cx:pt>
          <cx:pt idx="1158">0</cx:pt>
          <cx:pt idx="1159">0</cx:pt>
          <cx:pt idx="1160">0</cx:pt>
          <cx:pt idx="1161">0</cx:pt>
          <cx:pt idx="1162">0</cx:pt>
          <cx:pt idx="1163">0</cx:pt>
          <cx:pt idx="1164">236728.57142857142</cx:pt>
          <cx:pt idx="1165">411928.57142857142</cx:pt>
          <cx:pt idx="1166">490872.85714285716</cx:pt>
          <cx:pt idx="1167">0</cx:pt>
          <cx:pt idx="1168">63875.000000000007</cx:pt>
          <cx:pt idx="1169">0</cx:pt>
          <cx:pt idx="1170">0</cx:pt>
          <cx:pt idx="1171">0</cx:pt>
          <cx:pt idx="1172">0</cx:pt>
          <cx:pt idx="1173">0</cx:pt>
          <cx:pt idx="1174">17207.142857142859</cx:pt>
          <cx:pt idx="1175">0</cx:pt>
          <cx:pt idx="1176">0</cx:pt>
          <cx:pt idx="1177">0</cx:pt>
          <cx:pt idx="1178">0</cx:pt>
          <cx:pt idx="1179">0</cx:pt>
          <cx:pt idx="1180">0</cx:pt>
          <cx:pt idx="1181">0</cx:pt>
          <cx:pt idx="1182">0</cx:pt>
          <cx:pt idx="1183">0</cx:pt>
          <cx:pt idx="1184">0</cx:pt>
          <cx:pt idx="1185">19553.571428571428</cx:pt>
          <cx:pt idx="1186">0</cx:pt>
          <cx:pt idx="1187">0</cx:pt>
          <cx:pt idx="1188">0</cx:pt>
          <cx:pt idx="1189">0</cx:pt>
          <cx:pt idx="1190">0</cx:pt>
          <cx:pt idx="1191">0</cx:pt>
          <cx:pt idx="1192">1715500</cx:pt>
          <cx:pt idx="1193">0</cx:pt>
          <cx:pt idx="1194">0</cx:pt>
          <cx:pt idx="1195">0</cx:pt>
          <cx:pt idx="1196">22160.714285714286</cx:pt>
          <cx:pt idx="1197">0</cx:pt>
          <cx:pt idx="1198">0</cx:pt>
          <cx:pt idx="1199">0</cx:pt>
          <cx:pt idx="1200">0</cx:pt>
          <cx:pt idx="1201">0</cx:pt>
          <cx:pt idx="1202">0</cx:pt>
          <cx:pt idx="1203">0</cx:pt>
          <cx:pt idx="1204">0</cx:pt>
          <cx:pt idx="1205">0</cx:pt>
          <cx:pt idx="1206">0</cx:pt>
          <cx:pt idx="1207">0</cx:pt>
          <cx:pt idx="1208">0</cx:pt>
          <cx:pt idx="1209">0</cx:pt>
          <cx:pt idx="1210">0</cx:pt>
          <cx:pt idx="1211">0</cx:pt>
          <cx:pt idx="1212">0</cx:pt>
          <cx:pt idx="1213">0</cx:pt>
          <cx:pt idx="1214">0</cx:pt>
          <cx:pt idx="1215">0</cx:pt>
          <cx:pt idx="1216">0</cx:pt>
          <cx:pt idx="1217">25028.571428571428</cx:pt>
          <cx:pt idx="1218">3258.9285714285716</cx:pt>
          <cx:pt idx="1219">13035.714285714286</cx:pt>
          <cx:pt idx="1220">0</cx:pt>
          <cx:pt idx="1221">0</cx:pt>
          <cx:pt idx="1222">0</cx:pt>
          <cx:pt idx="1223">0</cx:pt>
          <cx:pt idx="1224">0</cx:pt>
          <cx:pt idx="1225">0</cx:pt>
          <cx:pt idx="1226">0</cx:pt>
          <cx:pt idx="1227">0</cx:pt>
          <cx:pt idx="1228">0</cx:pt>
          <cx:pt idx="1229">50891.428571428572</cx:pt>
          <cx:pt idx="1230">0</cx:pt>
          <cx:pt idx="1231">15642.857142857143</cx:pt>
          <cx:pt idx="1232">0</cx:pt>
          <cx:pt idx="1233">152517.85714285713</cx:pt>
          <cx:pt idx="1234">0</cx:pt>
          <cx:pt idx="1235">0</cx:pt>
          <cx:pt idx="1236">0</cx:pt>
          <cx:pt idx="1237">0</cx:pt>
          <cx:pt idx="1238">0</cx:pt>
          <cx:pt idx="1239">0</cx:pt>
          <cx:pt idx="1240">0</cx:pt>
          <cx:pt idx="1241">0</cx:pt>
          <cx:pt idx="1242">0</cx:pt>
          <cx:pt idx="1243">0</cx:pt>
          <cx:pt idx="1244">5214.2857142857147</cx:pt>
          <cx:pt idx="1245">0</cx:pt>
          <cx:pt idx="1246">223692.85714285713</cx:pt>
          <cx:pt idx="1247">0</cx:pt>
          <cx:pt idx="1248">49535.714285714283</cx:pt>
          <cx:pt idx="1249">106058.57142857143</cx:pt>
          <cx:pt idx="1250">0</cx:pt>
          <cx:pt idx="1251">0</cx:pt>
          <cx:pt idx="1252">0</cx:pt>
          <cx:pt idx="1253">0</cx:pt>
          <cx:pt idx="1254">0</cx:pt>
          <cx:pt idx="1255">0</cx:pt>
          <cx:pt idx="1256">0</cx:pt>
          <cx:pt idx="1257">0</cx:pt>
          <cx:pt idx="1258">0</cx:pt>
          <cx:pt idx="1259">75085.71428571429</cx:pt>
          <cx:pt idx="1260">0</cx:pt>
          <cx:pt idx="1261">85722.857142857145</cx:pt>
          <cx:pt idx="1262">0</cx:pt>
          <cx:pt idx="1263">0</cx:pt>
          <cx:pt idx="1264">0</cx:pt>
          <cx:pt idx="1265">1368750</cx:pt>
          <cx:pt idx="1266">0</cx:pt>
          <cx:pt idx="1267">0</cx:pt>
          <cx:pt idx="1268">0</cx:pt>
          <cx:pt idx="1269">0</cx:pt>
          <cx:pt idx="1270">0</cx:pt>
          <cx:pt idx="1271">0</cx:pt>
          <cx:pt idx="1272">0</cx:pt>
          <cx:pt idx="1273">0</cx:pt>
          <cx:pt idx="1274">237771.42857142858</cx:pt>
          <cx:pt idx="1275">5214.2857142857147</cx:pt>
          <cx:pt idx="1276">0</cx:pt>
          <cx:pt idx="1277">0</cx:pt>
          <cx:pt idx="1278">0</cx:pt>
          <cx:pt idx="1279">0</cx:pt>
          <cx:pt idx="1280">0</cx:pt>
          <cx:pt idx="1281">0</cx:pt>
          <cx:pt idx="1282">62571.428571428572</cx:pt>
          <cx:pt idx="1283">0</cx:pt>
          <cx:pt idx="1284">0</cx:pt>
          <cx:pt idx="1285">0</cx:pt>
          <cx:pt idx="1286">0</cx:pt>
          <cx:pt idx="1287">0</cx:pt>
          <cx:pt idx="1288">234121.42857142858</cx:pt>
          <cx:pt idx="1289">0</cx:pt>
          <cx:pt idx="1290">0</cx:pt>
          <cx:pt idx="1291">195535.71428571429</cx:pt>
          <cx:pt idx="1292">0</cx:pt>
          <cx:pt idx="1293">289444.99999999994</cx:pt>
          <cx:pt idx="1294">0</cx:pt>
          <cx:pt idx="1295">0</cx:pt>
          <cx:pt idx="1296">0</cx:pt>
          <cx:pt idx="1297">0</cx:pt>
          <cx:pt idx="1298">960471.42857142852</cx:pt>
          <cx:pt idx="1299">0</cx:pt>
          <cx:pt idx="1300">0</cx:pt>
          <cx:pt idx="1301">0</cx:pt>
          <cx:pt idx="1302">0</cx:pt>
          <cx:pt idx="1303">254000.89285714287</cx:pt>
          <cx:pt idx="1304">0</cx:pt>
          <cx:pt idx="1305">0</cx:pt>
          <cx:pt idx="1306">104285.71428571429</cx:pt>
          <cx:pt idx="1307">0</cx:pt>
          <cx:pt idx="1308">0</cx:pt>
          <cx:pt idx="1309">0</cx:pt>
          <cx:pt idx="1310">0</cx:pt>
          <cx:pt idx="1311">0</cx:pt>
          <cx:pt idx="1312">0</cx:pt>
          <cx:pt idx="1313">0</cx:pt>
          <cx:pt idx="1314">0</cx:pt>
          <cx:pt idx="1315">139742.85714285713</cx:pt>
          <cx:pt idx="1316">0</cx:pt>
          <cx:pt idx="1317">0</cx:pt>
          <cx:pt idx="1318">0</cx:pt>
          <cx:pt idx="1319">0</cx:pt>
          <cx:pt idx="1320">54567.5</cx:pt>
          <cx:pt idx="1321">0</cx:pt>
          <cx:pt idx="1322">0</cx:pt>
          <cx:pt idx="1323">11471.428571428574</cx:pt>
          <cx:pt idx="1324">116800</cx:pt>
          <cx:pt idx="1325">0</cx:pt>
          <cx:pt idx="1326">0</cx:pt>
          <cx:pt idx="1327">0</cx:pt>
          <cx:pt idx="1328">0</cx:pt>
          <cx:pt idx="1329">0</cx:pt>
          <cx:pt idx="1330">0</cx:pt>
          <cx:pt idx="1331">0</cx:pt>
          <cx:pt idx="1332">0</cx:pt>
          <cx:pt idx="1333">0</cx:pt>
          <cx:pt idx="1334">0</cx:pt>
          <cx:pt idx="1335">0</cx:pt>
          <cx:pt idx="1336">0</cx:pt>
          <cx:pt idx="1337">0</cx:pt>
          <cx:pt idx="1338">0</cx:pt>
          <cx:pt idx="1339">0</cx:pt>
          <cx:pt idx="1340">0</cx:pt>
          <cx:pt idx="1341">5866.0714285714284</cx:pt>
          <cx:pt idx="1342">0</cx:pt>
          <cx:pt idx="1343">44321.428571428572</cx:pt>
          <cx:pt idx="1344">0</cx:pt>
          <cx:pt idx="1345">0</cx:pt>
          <cx:pt idx="1346">0</cx:pt>
          <cx:pt idx="1347">521.42857142857144</cx:pt>
          <cx:pt idx="1348">0</cx:pt>
          <cx:pt idx="1349">0</cx:pt>
          <cx:pt idx="1350">0</cx:pt>
          <cx:pt idx="1351">0</cx:pt>
          <cx:pt idx="1352">0</cx:pt>
          <cx:pt idx="1353">0</cx:pt>
          <cx:pt idx="1354">0</cx:pt>
          <cx:pt idx="1355">0</cx:pt>
          <cx:pt idx="1356">0</cx:pt>
          <cx:pt idx="1357">0</cx:pt>
          <cx:pt idx="1358">0</cx:pt>
          <cx:pt idx="1359">0</cx:pt>
          <cx:pt idx="1360">0</cx:pt>
          <cx:pt idx="1361">0</cx:pt>
          <cx:pt idx="1362">0</cx:pt>
          <cx:pt idx="1363">0</cx:pt>
          <cx:pt idx="1364">0</cx:pt>
          <cx:pt idx="1365">0</cx:pt>
          <cx:pt idx="1366">0</cx:pt>
          <cx:pt idx="1367">0</cx:pt>
          <cx:pt idx="1368">0</cx:pt>
          <cx:pt idx="1369">239335.71428571426</cx:pt>
          <cx:pt idx="1370">0</cx:pt>
          <cx:pt idx="1371">0</cx:pt>
          <cx:pt idx="1372">0</cx:pt>
          <cx:pt idx="1373">0</cx:pt>
          <cx:pt idx="1374">0</cx:pt>
          <cx:pt idx="1375">0</cx:pt>
          <cx:pt idx="1376">0</cx:pt>
          <cx:pt idx="1377">0</cx:pt>
          <cx:pt idx="1378">0</cx:pt>
          <cx:pt idx="1379">0</cx:pt>
          <cx:pt idx="1380">0</cx:pt>
          <cx:pt idx="1381">0</cx:pt>
          <cx:pt idx="1382">0</cx:pt>
          <cx:pt idx="1383">0</cx:pt>
          <cx:pt idx="1384">0</cx:pt>
          <cx:pt idx="1385">0</cx:pt>
          <cx:pt idx="1386">0</cx:pt>
          <cx:pt idx="1387">0</cx:pt>
          <cx:pt idx="1388">0</cx:pt>
          <cx:pt idx="1389">0</cx:pt>
          <cx:pt idx="1390">0</cx:pt>
          <cx:pt idx="1391">0</cx:pt>
          <cx:pt idx="1392">0</cx:pt>
          <cx:pt idx="1393">0</cx:pt>
          <cx:pt idx="1394">0</cx:pt>
          <cx:pt idx="1395">0</cx:pt>
          <cx:pt idx="1396">0</cx:pt>
          <cx:pt idx="1397">0</cx:pt>
          <cx:pt idx="1398">0</cx:pt>
          <cx:pt idx="1399">0</cx:pt>
          <cx:pt idx="1400">0</cx:pt>
          <cx:pt idx="1401">0</cx:pt>
          <cx:pt idx="1402">0</cx:pt>
          <cx:pt idx="1403">0</cx:pt>
          <cx:pt idx="1404">0</cx:pt>
          <cx:pt idx="1405">46928.571428571428</cx:pt>
          <cx:pt idx="1406">0</cx:pt>
          <cx:pt idx="1407">0</cx:pt>
          <cx:pt idx="1408">0</cx:pt>
          <cx:pt idx="1409">60485.714285714275</cx:pt>
          <cx:pt idx="1410">520125</cx:pt>
          <cx:pt idx="1411">0</cx:pt>
          <cx:pt idx="1412">0</cx:pt>
          <cx:pt idx="1413">0</cx:pt>
          <cx:pt idx="1414">0</cx:pt>
          <cx:pt idx="1415">0</cx:pt>
          <cx:pt idx="1416">848625</cx:pt>
          <cx:pt idx="1417">21117.857142857141</cx:pt>
          <cx:pt idx="1418">0</cx:pt>
          <cx:pt idx="1419">123474.28571428571</cx:pt>
          <cx:pt idx="1420">0</cx:pt>
          <cx:pt idx="1421">0</cx:pt>
          <cx:pt idx="1422">0</cx:pt>
          <cx:pt idx="1423">0</cx:pt>
          <cx:pt idx="1424">62571.428571428572</cx:pt>
          <cx:pt idx="1425">0</cx:pt>
          <cx:pt idx="1426">0</cx:pt>
          <cx:pt idx="1427">0</cx:pt>
          <cx:pt idx="1428">0</cx:pt>
          <cx:pt idx="1429">0</cx:pt>
          <cx:pt idx="1430">0</cx:pt>
          <cx:pt idx="1431">0</cx:pt>
          <cx:pt idx="1432">0</cx:pt>
          <cx:pt idx="1433">0</cx:pt>
          <cx:pt idx="1434">0</cx:pt>
          <cx:pt idx="1435">0</cx:pt>
          <cx:pt idx="1436">0</cx:pt>
          <cx:pt idx="1437">0</cx:pt>
          <cx:pt idx="1438">0</cx:pt>
          <cx:pt idx="1439">0</cx:pt>
          <cx:pt idx="1440">0</cx:pt>
          <cx:pt idx="1441">0</cx:pt>
          <cx:pt idx="1442">0</cx:pt>
          <cx:pt idx="1443">0</cx:pt>
          <cx:pt idx="1444">0</cx:pt>
          <cx:pt idx="1445">0</cx:pt>
          <cx:pt idx="1446">0</cx:pt>
          <cx:pt idx="1447">774738.57142857148</cx:pt>
          <cx:pt idx="1448">14078.571428571429</cx:pt>
          <cx:pt idx="1449">0</cx:pt>
          <cx:pt idx="1450">0</cx:pt>
          <cx:pt idx="1451">0</cx:pt>
          <cx:pt idx="1452">15173.571428571429</cx:pt>
          <cx:pt idx="1453">0</cx:pt>
          <cx:pt idx="1454">0</cx:pt>
          <cx:pt idx="1455">86035.714285714304</cx:pt>
          <cx:pt idx="1456">0</cx:pt>
          <cx:pt idx="1457">0</cx:pt>
          <cx:pt idx="1458">6100.7142857142853</cx:pt>
          <cx:pt idx="1459">0</cx:pt>
          <cx:pt idx="1460">0</cx:pt>
          <cx:pt idx="1461">0</cx:pt>
          <cx:pt idx="1462">0</cx:pt>
          <cx:pt idx="1463">0</cx:pt>
          <cx:pt idx="1464">136875</cx:pt>
          <cx:pt idx="1465">0</cx:pt>
          <cx:pt idx="1466">1784745.7142857143</cx:pt>
          <cx:pt idx="1467">0</cx:pt>
          <cx:pt idx="1468">0</cx:pt>
          <cx:pt idx="1469">0</cx:pt>
          <cx:pt idx="1470">244028.57142857142</cx:pt>
          <cx:pt idx="1471">0</cx:pt>
          <cx:pt idx="1472">0</cx:pt>
          <cx:pt idx="1473">3910.7142857142858</cx:pt>
          <cx:pt idx="1474">0</cx:pt>
          <cx:pt idx="1475">0</cx:pt>
          <cx:pt idx="1476">0</cx:pt>
          <cx:pt idx="1477">0</cx:pt>
          <cx:pt idx="1478">0</cx:pt>
          <cx:pt idx="1479">473978.57142857142</cx:pt>
          <cx:pt idx="1480">0</cx:pt>
          <cx:pt idx="1481">0</cx:pt>
          <cx:pt idx="1482">0</cx:pt>
          <cx:pt idx="1483">0</cx:pt>
          <cx:pt idx="1484">0</cx:pt>
          <cx:pt idx="1485">43800</cx:pt>
          <cx:pt idx="1486">166857.14285714287</cx:pt>
          <cx:pt idx="1487">0</cx:pt>
          <cx:pt idx="1488">0</cx:pt>
          <cx:pt idx="1489">0</cx:pt>
          <cx:pt idx="1490">0</cx:pt>
          <cx:pt idx="1491">0</cx:pt>
          <cx:pt idx="1492">0</cx:pt>
          <cx:pt idx="1493">130357.14285714286</cx:pt>
          <cx:pt idx="1494">0</cx:pt>
          <cx:pt idx="1495">0</cx:pt>
          <cx:pt idx="1496">0</cx:pt>
          <cx:pt idx="1497">0</cx:pt>
          <cx:pt idx="1498">0</cx:pt>
          <cx:pt idx="1499">0</cx:pt>
          <cx:pt idx="1500">0</cx:pt>
          <cx:pt idx="1501">0</cx:pt>
          <cx:pt idx="1502">0</cx:pt>
          <cx:pt idx="1503">0</cx:pt>
          <cx:pt idx="1504">0</cx:pt>
          <cx:pt idx="1505">0</cx:pt>
          <cx:pt idx="1506">2325050</cx:pt>
          <cx:pt idx="1507">0</cx:pt>
          <cx:pt idx="1508">0</cx:pt>
          <cx:pt idx="1509">0</cx:pt>
          <cx:pt idx="1510">0</cx:pt>
          <cx:pt idx="1511">0</cx:pt>
          <cx:pt idx="1512">0</cx:pt>
          <cx:pt idx="1513">0</cx:pt>
          <cx:pt idx="1514">0</cx:pt>
          <cx:pt idx="1515">0</cx:pt>
          <cx:pt idx="1516">0</cx:pt>
          <cx:pt idx="1517">0</cx:pt>
          <cx:pt idx="1518">0</cx:pt>
          <cx:pt idx="1519">0</cx:pt>
          <cx:pt idx="1520">249112.5</cx:pt>
          <cx:pt idx="1521">0</cx:pt>
          <cx:pt idx="1522">0</cx:pt>
          <cx:pt idx="1523">19553.571428571428</cx:pt>
          <cx:pt idx="1524">0</cx:pt>
          <cx:pt idx="1525">0</cx:pt>
          <cx:pt idx="1526">0</cx:pt>
          <cx:pt idx="1527">136875</cx:pt>
          <cx:pt idx="1528">0</cx:pt>
          <cx:pt idx="1529">0</cx:pt>
          <cx:pt idx="1530">0</cx:pt>
          <cx:pt idx="1531">0</cx:pt>
          <cx:pt idx="1532">0</cx:pt>
          <cx:pt idx="1533">0</cx:pt>
          <cx:pt idx="1534">0</cx:pt>
          <cx:pt idx="1535">0</cx:pt>
          <cx:pt idx="1536">0</cx:pt>
          <cx:pt idx="1537">0</cx:pt>
          <cx:pt idx="1538">0</cx:pt>
          <cx:pt idx="1539">0</cx:pt>
          <cx:pt idx="1540">159035.71428571429</cx:pt>
          <cx:pt idx="1541">0</cx:pt>
          <cx:pt idx="1542">0</cx:pt>
          <cx:pt idx="1543">0</cx:pt>
          <cx:pt idx="1544">0</cx:pt>
          <cx:pt idx="1545">0</cx:pt>
          <cx:pt idx="1546">0</cx:pt>
          <cx:pt idx="1547">182500</cx:pt>
          <cx:pt idx="1548">355875</cx:pt>
          <cx:pt idx="1549">0</cx:pt>
          <cx:pt idx="1550">0</cx:pt>
          <cx:pt idx="1551">51882.142857142855</cx:pt>
          <cx:pt idx="1552">23985.714285714286</cx:pt>
          <cx:pt idx="1553">0</cx:pt>
          <cx:pt idx="1554">0</cx:pt>
          <cx:pt idx="1555">0</cx:pt>
          <cx:pt idx="1556">0</cx:pt>
          <cx:pt idx="1557">83428.571428571435</cx:pt>
          <cx:pt idx="1558">0</cx:pt>
          <cx:pt idx="1559">0</cx:pt>
          <cx:pt idx="1560">125142.85714285714</cx:pt>
          <cx:pt idx="1561">0</cx:pt>
          <cx:pt idx="1562">0</cx:pt>
          <cx:pt idx="1563">0</cx:pt>
          <cx:pt idx="1564">117321.42857142857</cx:pt>
          <cx:pt idx="1565">0</cx:pt>
          <cx:pt idx="1566">0</cx:pt>
          <cx:pt idx="1567">254457.14285714287</cx:pt>
          <cx:pt idx="1568">0</cx:pt>
          <cx:pt idx="1569">0</cx:pt>
          <cx:pt idx="1570">0</cx:pt>
          <cx:pt idx="1571">0</cx:pt>
          <cx:pt idx="1572">0</cx:pt>
          <cx:pt idx="1573">0</cx:pt>
          <cx:pt idx="1574">0</cx:pt>
          <cx:pt idx="1575">127098.21428571429</cx:pt>
          <cx:pt idx="1576">0</cx:pt>
          <cx:pt idx="1577">0</cx:pt>
          <cx:pt idx="1578">0</cx:pt>
          <cx:pt idx="1579">0</cx:pt>
          <cx:pt idx="1580">91250</cx:pt>
          <cx:pt idx="1581">0</cx:pt>
          <cx:pt idx="1582">0</cx:pt>
          <cx:pt idx="1583">0</cx:pt>
          <cx:pt idx="1584">0</cx:pt>
          <cx:pt idx="1585">0</cx:pt>
          <cx:pt idx="1586">0</cx:pt>
          <cx:pt idx="1587">0</cx:pt>
          <cx:pt idx="1588">0</cx:pt>
          <cx:pt idx="1589">0</cx:pt>
          <cx:pt idx="1590">0</cx:pt>
          <cx:pt idx="1591">0</cx:pt>
          <cx:pt idx="1592">109500</cx:pt>
          <cx:pt idx="1593">938.57142857142856</cx:pt>
          <cx:pt idx="1594">0</cx:pt>
          <cx:pt idx="1595">0</cx:pt>
          <cx:pt idx="1596">0</cx:pt>
          <cx:pt idx="1597">0</cx:pt>
          <cx:pt idx="1598">0</cx:pt>
          <cx:pt idx="1599">0</cx:pt>
          <cx:pt idx="1600">0</cx:pt>
          <cx:pt idx="1601">0</cx:pt>
          <cx:pt idx="1602">0</cx:pt>
          <cx:pt idx="1603">46928.571428571428</cx:pt>
          <cx:pt idx="1604">0</cx:pt>
          <cx:pt idx="1605">387160.71428571426</cx:pt>
          <cx:pt idx="1606">0</cx:pt>
          <cx:pt idx="1607">0</cx:pt>
          <cx:pt idx="1608">23464.285714285714</cx:pt>
          <cx:pt idx="1609">0</cx:pt>
          <cx:pt idx="1610">26071.428571428572</cx:pt>
          <cx:pt idx="1611">0</cx:pt>
          <cx:pt idx="1612">0</cx:pt>
          <cx:pt idx="1613">0</cx:pt>
          <cx:pt idx="1614">15642.857142857143</cx:pt>
          <cx:pt idx="1615">0</cx:pt>
          <cx:pt idx="1616">0</cx:pt>
          <cx:pt idx="1617">0</cx:pt>
          <cx:pt idx="1618">0</cx:pt>
          <cx:pt idx="1619">0</cx:pt>
          <cx:pt idx="1620">0</cx:pt>
          <cx:pt idx="1621">0</cx:pt>
          <cx:pt idx="1622">26071.428571428572</cx:pt>
          <cx:pt idx="1623">28678.571428571428</cx:pt>
          <cx:pt idx="1624">0</cx:pt>
          <cx:pt idx="1625">0</cx:pt>
          <cx:pt idx="1626">31285.714285714286</cx:pt>
          <cx:pt idx="1627">0</cx:pt>
          <cx:pt idx="1628">0</cx:pt>
          <cx:pt idx="1629">0</cx:pt>
          <cx:pt idx="1630">0</cx:pt>
          <cx:pt idx="1631">0</cx:pt>
          <cx:pt idx="1632">2607.1428571428573</cx:pt>
          <cx:pt idx="1633">0</cx:pt>
          <cx:pt idx="1634">0</cx:pt>
          <cx:pt idx="1635">9385.7142857142862</cx:pt>
          <cx:pt idx="1636">0</cx:pt>
          <cx:pt idx="1637">0</cx:pt>
          <cx:pt idx="1638">0</cx:pt>
          <cx:pt idx="1639">0</cx:pt>
          <cx:pt idx="1640">0</cx:pt>
          <cx:pt idx="1641">0</cx:pt>
          <cx:pt idx="1642">0</cx:pt>
          <cx:pt idx="1643">0</cx:pt>
          <cx:pt idx="1644">0</cx:pt>
          <cx:pt idx="1645">0</cx:pt>
          <cx:pt idx="1646">2607.1428571428573</cx:pt>
          <cx:pt idx="1647">0</cx:pt>
          <cx:pt idx="1648">0</cx:pt>
          <cx:pt idx="1649">0</cx:pt>
          <cx:pt idx="1650">0</cx:pt>
          <cx:pt idx="1651">410625</cx:pt>
          <cx:pt idx="1652">168786.42857142861</cx:pt>
          <cx:pt idx="1653">625.71428571428567</cx:pt>
          <cx:pt idx="1654">0</cx:pt>
          <cx:pt idx="1655">0</cx:pt>
          <cx:pt idx="1656">0</cx:pt>
          <cx:pt idx="1657">0</cx:pt>
          <cx:pt idx="1658">0</cx:pt>
          <cx:pt idx="1659">0</cx:pt>
          <cx:pt idx="1660">0</cx:pt>
          <cx:pt idx="1661">18250</cx:pt>
          <cx:pt idx="1662">0</cx:pt>
          <cx:pt idx="1663">0</cx:pt>
          <cx:pt idx="1664">0</cx:pt>
          <cx:pt idx="1665">0</cx:pt>
          <cx:pt idx="1666">0</cx:pt>
          <cx:pt idx="1667">0</cx:pt>
          <cx:pt idx="1668">166857.14285714287</cx:pt>
          <cx:pt idx="1669">0</cx:pt>
          <cx:pt idx="1670">0</cx:pt>
          <cx:pt idx="1671">67785.71428571429</cx:pt>
          <cx:pt idx="1672">0</cx:pt>
          <cx:pt idx="1673">0</cx:pt>
          <cx:pt idx="1674">0</cx:pt>
          <cx:pt idx="1675">0</cx:pt>
          <cx:pt idx="1676">23151.428571428572</cx:pt>
          <cx:pt idx="1677">0</cx:pt>
          <cx:pt idx="1678">0</cx:pt>
          <cx:pt idx="1679">0</cx:pt>
          <cx:pt idx="1680">0</cx:pt>
          <cx:pt idx="1681">0</cx:pt>
          <cx:pt idx="1682">54750</cx:pt>
          <cx:pt idx="1683">0</cx:pt>
          <cx:pt idx="1684">0</cx:pt>
          <cx:pt idx="1685">0</cx:pt>
          <cx:pt idx="1686">52142.857142857145</cx:pt>
          <cx:pt idx="1687">0</cx:pt>
          <cx:pt idx="1688">5475</cx:pt>
          <cx:pt idx="1689">13035.714285714286</cx:pt>
          <cx:pt idx="1690">7821.4285714285716</cx:pt>
          <cx:pt idx="1691">23464.285714285714</cx:pt>
          <cx:pt idx="1692">0</cx:pt>
          <cx:pt idx="1693">0</cx:pt>
          <cx:pt idx="1694">0</cx:pt>
          <cx:pt idx="1695">6100.7142857142853</cx:pt>
          <cx:pt idx="1696">0</cx:pt>
          <cx:pt idx="1697">0</cx:pt>
          <cx:pt idx="1698">78214.28571428571</cx:pt>
          <cx:pt idx="1699">0</cx:pt>
          <cx:pt idx="1700">19553.571428571428</cx:pt>
          <cx:pt idx="1701">53185.714285714275</cx:pt>
          <cx:pt idx="1702">0</cx:pt>
          <cx:pt idx="1703">0</cx:pt>
          <cx:pt idx="1704">0</cx:pt>
          <cx:pt idx="1705">0</cx:pt>
          <cx:pt idx="1706">0</cx:pt>
          <cx:pt idx="1707">0</cx:pt>
          <cx:pt idx="1708">0</cx:pt>
          <cx:pt idx="1709">0</cx:pt>
          <cx:pt idx="1710">0</cx:pt>
          <cx:pt idx="1711">0</cx:pt>
          <cx:pt idx="1712">73000</cx:pt>
          <cx:pt idx="1713">0</cx:pt>
          <cx:pt idx="1714">0</cx:pt>
          <cx:pt idx="1715">0</cx:pt>
          <cx:pt idx="1716">0</cx:pt>
          <cx:pt idx="1717">0</cx:pt>
          <cx:pt idx="1718">19397.142857142859</cx:pt>
          <cx:pt idx="1719">0</cx:pt>
          <cx:pt idx="1720">0</cx:pt>
          <cx:pt idx="1721">62571.428571428572</cx:pt>
          <cx:pt idx="1722">0</cx:pt>
          <cx:pt idx="1723">0</cx:pt>
          <cx:pt idx="1724">0</cx:pt>
          <cx:pt idx="1725">0</cx:pt>
          <cx:pt idx="1726">27375</cx:pt>
          <cx:pt idx="1727">0</cx:pt>
          <cx:pt idx="1728">0</cx:pt>
          <cx:pt idx="1729">0</cx:pt>
          <cx:pt idx="1730">0</cx:pt>
          <cx:pt idx="1731">0</cx:pt>
          <cx:pt idx="1732">90832.857142857145</cx:pt>
          <cx:pt idx="1733">0</cx:pt>
          <cx:pt idx="1734">10950</cx:pt>
          <cx:pt idx="1735">18771.428571428572</cx:pt>
          <cx:pt idx="1736">0</cx:pt>
          <cx:pt idx="1737">27375</cx:pt>
          <cx:pt idx="1738">0</cx:pt>
          <cx:pt idx="1739">0</cx:pt>
          <cx:pt idx="1740">0</cx:pt>
          <cx:pt idx="1741">0</cx:pt>
          <cx:pt idx="1742">0</cx:pt>
          <cx:pt idx="1743">0</cx:pt>
          <cx:pt idx="1744">0</cx:pt>
          <cx:pt idx="1745">0</cx:pt>
          <cx:pt idx="1746">0</cx:pt>
          <cx:pt idx="1747">0</cx:pt>
          <cx:pt idx="1748">0</cx:pt>
          <cx:pt idx="1749">0</cx:pt>
          <cx:pt idx="1750">0</cx:pt>
          <cx:pt idx="1751">0</cx:pt>
          <cx:pt idx="1752">0</cx:pt>
          <cx:pt idx="1753">0</cx:pt>
          <cx:pt idx="1754">0</cx:pt>
          <cx:pt idx="1755">247105</cx:pt>
          <cx:pt idx="1756">3910.7142857142858</cx:pt>
          <cx:pt idx="1757">0</cx:pt>
          <cx:pt idx="1758">0</cx:pt>
          <cx:pt idx="1759">0</cx:pt>
          <cx:pt idx="1760">0</cx:pt>
          <cx:pt idx="1761">0</cx:pt>
          <cx:pt idx="1762">106371.42857142855</cx:pt>
          <cx:pt idx="1763">0</cx:pt>
          <cx:pt idx="1764">0</cx:pt>
          <cx:pt idx="1765">0</cx:pt>
          <cx:pt idx="1766">0</cx:pt>
          <cx:pt idx="1767">0</cx:pt>
          <cx:pt idx="1768">0</cx:pt>
          <cx:pt idx="1769">70392.857142857145</cx:pt>
          <cx:pt idx="1770">0</cx:pt>
          <cx:pt idx="1771">0</cx:pt>
          <cx:pt idx="1772">0</cx:pt>
          <cx:pt idx="1773">0</cx:pt>
          <cx:pt idx="1774">0</cx:pt>
          <cx:pt idx="1775">284335</cx:pt>
          <cx:pt idx="1776">0</cx:pt>
          <cx:pt idx="1777">0</cx:pt>
          <cx:pt idx="1778">0</cx:pt>
          <cx:pt idx="1779">0</cx:pt>
          <cx:pt idx="1780">0</cx:pt>
          <cx:pt idx="1781">0</cx:pt>
          <cx:pt idx="1782">0</cx:pt>
          <cx:pt idx="1783">0</cx:pt>
          <cx:pt idx="1784">0</cx:pt>
          <cx:pt idx="1785">0</cx:pt>
          <cx:pt idx="1786">0</cx:pt>
          <cx:pt idx="1787">0</cx:pt>
          <cx:pt idx="1788">0</cx:pt>
          <cx:pt idx="1789">0</cx:pt>
          <cx:pt idx="1790">0</cx:pt>
          <cx:pt idx="1791">0</cx:pt>
          <cx:pt idx="1792">0</cx:pt>
          <cx:pt idx="1793">0</cx:pt>
          <cx:pt idx="1794">0</cx:pt>
          <cx:pt idx="1795">0</cx:pt>
          <cx:pt idx="1796">17885</cx:pt>
          <cx:pt idx="1797">0</cx:pt>
          <cx:pt idx="1798">0</cx:pt>
          <cx:pt idx="1799">3910.7142857142858</cx:pt>
          <cx:pt idx="1800">0</cx:pt>
          <cx:pt idx="1801">0</cx:pt>
          <cx:pt idx="1802">0</cx:pt>
          <cx:pt idx="1803">0</cx:pt>
          <cx:pt idx="1804">0</cx:pt>
          <cx:pt idx="1805">0</cx:pt>
          <cx:pt idx="1806">14078.571428571429</cx:pt>
          <cx:pt idx="1807">0</cx:pt>
          <cx:pt idx="1808">10428.571428571429</cx:pt>
          <cx:pt idx="1809">0</cx:pt>
          <cx:pt idx="1810">0</cx:pt>
          <cx:pt idx="1811">0</cx:pt>
          <cx:pt idx="1812">2085.7142857142858</cx:pt>
          <cx:pt idx="1813">0</cx:pt>
          <cx:pt idx="1814">18250</cx:pt>
          <cx:pt idx="1815">0</cx:pt>
          <cx:pt idx="1816">0</cx:pt>
          <cx:pt idx="1817">0</cx:pt>
          <cx:pt idx="1818">0</cx:pt>
          <cx:pt idx="1819">78996.428571428565</cx:pt>
          <cx:pt idx="1820">0</cx:pt>
          <cx:pt idx="1821">0</cx:pt>
          <cx:pt idx="1822">0</cx:pt>
          <cx:pt idx="1823">0</cx:pt>
          <cx:pt idx="1824">0</cx:pt>
          <cx:pt idx="1825">0</cx:pt>
          <cx:pt idx="1826">0</cx:pt>
          <cx:pt idx="1827">0</cx:pt>
          <cx:pt idx="1828">0</cx:pt>
          <cx:pt idx="1829">0</cx:pt>
          <cx:pt idx="1830">0</cx:pt>
          <cx:pt idx="1831">0</cx:pt>
          <cx:pt idx="1832">0</cx:pt>
          <cx:pt idx="1833">0</cx:pt>
          <cx:pt idx="1834">0</cx:pt>
          <cx:pt idx="1835">0</cx:pt>
          <cx:pt idx="1836">0</cx:pt>
          <cx:pt idx="1837">0</cx:pt>
          <cx:pt idx="1838">0</cx:pt>
          <cx:pt idx="1839">0</cx:pt>
          <cx:pt idx="1840">0</cx:pt>
          <cx:pt idx="1841">0</cx:pt>
          <cx:pt idx="1842">0</cx:pt>
          <cx:pt idx="1843">0</cx:pt>
          <cx:pt idx="1844">0</cx:pt>
          <cx:pt idx="1845">0</cx:pt>
          <cx:pt idx="1846">5214.2857142857147</cx:pt>
          <cx:pt idx="1847">0</cx:pt>
          <cx:pt idx="1848">0</cx:pt>
          <cx:pt idx="1849">0</cx:pt>
          <cx:pt idx="1850">0</cx:pt>
          <cx:pt idx="1851">3128.5714285714284</cx:pt>
          <cx:pt idx="1852">0</cx:pt>
          <cx:pt idx="1853">0</cx:pt>
          <cx:pt idx="1854">0</cx:pt>
          <cx:pt idx="1855">0</cx:pt>
          <cx:pt idx="1856">0</cx:pt>
          <cx:pt idx="1857">0</cx:pt>
          <cx:pt idx="1858">146000</cx:pt>
          <cx:pt idx="1859">0</cx:pt>
          <cx:pt idx="1860">25550</cx:pt>
          <cx:pt idx="1861">0</cx:pt>
          <cx:pt idx="1862">0</cx:pt>
          <cx:pt idx="1863">0</cx:pt>
          <cx:pt idx="1864">0</cx:pt>
          <cx:pt idx="1865">0</cx:pt>
          <cx:pt idx="1866">0</cx:pt>
          <cx:pt idx="1867">0</cx:pt>
          <cx:pt idx="1868">1825</cx:pt>
          <cx:pt idx="1869">0</cx:pt>
          <cx:pt idx="1870">0</cx:pt>
          <cx:pt idx="1871">0</cx:pt>
          <cx:pt idx="1872">0</cx:pt>
          <cx:pt idx="1873">0</cx:pt>
          <cx:pt idx="1874">49535.714285714283</cx:pt>
          <cx:pt idx="1875">0</cx:pt>
          <cx:pt idx="1876">0</cx:pt>
          <cx:pt idx="1877">0</cx:pt>
          <cx:pt idx="1878">0</cx:pt>
          <cx:pt idx="1879">51621.42857142858</cx:pt>
          <cx:pt idx="1880">0</cx:pt>
          <cx:pt idx="1881">0</cx:pt>
          <cx:pt idx="1882">0</cx:pt>
          <cx:pt idx="1883">0</cx:pt>
          <cx:pt idx="1884">0</cx:pt>
          <cx:pt idx="1885">0</cx:pt>
          <cx:pt idx="1886">0</cx:pt>
          <cx:pt idx="1887">0</cx:pt>
          <cx:pt idx="1888">0</cx:pt>
          <cx:pt idx="1889">0</cx:pt>
          <cx:pt idx="1890">211178.57142857142</cx:pt>
          <cx:pt idx="1891">0</cx:pt>
          <cx:pt idx="1892">9125</cx:pt>
          <cx:pt idx="1893">0</cx:pt>
          <cx:pt idx="1894">0</cx:pt>
          <cx:pt idx="1895">0</cx:pt>
          <cx:pt idx="1896">0</cx:pt>
          <cx:pt idx="1897">0</cx:pt>
          <cx:pt idx="1898">0</cx:pt>
          <cx:pt idx="1899">0</cx:pt>
          <cx:pt idx="1900">0</cx:pt>
          <cx:pt idx="1901">0</cx:pt>
          <cx:pt idx="1902">0</cx:pt>
          <cx:pt idx="1903">0</cx:pt>
          <cx:pt idx="1904">344142.85714285716</cx:pt>
          <cx:pt idx="1905">8760</cx:pt>
          <cx:pt idx="1906">0</cx:pt>
          <cx:pt idx="1907">0</cx:pt>
          <cx:pt idx="1908">0</cx:pt>
          <cx:pt idx="1909">0</cx:pt>
          <cx:pt idx="1910">86035.71428571429</cx:pt>
          <cx:pt idx="1911">43800</cx:pt>
          <cx:pt idx="1912">0</cx:pt>
          <cx:pt idx="1913">0</cx:pt>
          <cx:pt idx="1914">0</cx:pt>
          <cx:pt idx="1915">0</cx:pt>
          <cx:pt idx="1916">0</cx:pt>
          <cx:pt idx="1917">0</cx:pt>
          <cx:pt idx="1918">0</cx:pt>
          <cx:pt idx="1919">153821.42857142858</cx:pt>
          <cx:pt idx="1920">0</cx:pt>
          <cx:pt idx="1921">44321.428571428572</cx:pt>
          <cx:pt idx="1922">0</cx:pt>
          <cx:pt idx="1923">0</cx:pt>
          <cx:pt idx="1924">0</cx:pt>
          <cx:pt idx="1925">441910.71428571426</cx:pt>
          <cx:pt idx="1926">0</cx:pt>
          <cx:pt idx="1927">0</cx:pt>
          <cx:pt idx="1928">0</cx:pt>
          <cx:pt idx="1929">0</cx:pt>
          <cx:pt idx="1930">0</cx:pt>
          <cx:pt idx="1931">0</cx:pt>
          <cx:pt idx="1932">0</cx:pt>
          <cx:pt idx="1933">0</cx:pt>
          <cx:pt idx="1934">0</cx:pt>
          <cx:pt idx="1935">0</cx:pt>
          <cx:pt idx="1936">0</cx:pt>
          <cx:pt idx="1937">0</cx:pt>
          <cx:pt idx="1938">0</cx:pt>
          <cx:pt idx="1939">43800.000000000007</cx:pt>
          <cx:pt idx="1940">2190</cx:pt>
          <cx:pt idx="1941">0</cx:pt>
          <cx:pt idx="1942">0</cx:pt>
          <cx:pt idx="1943">0</cx:pt>
          <cx:pt idx="1944">134528.57142857142</cx:pt>
          <cx:pt idx="1945">1003750</cx:pt>
          <cx:pt idx="1946">351964.28571428574</cx:pt>
          <cx:pt idx="1947">294555</cx:pt>
          <cx:pt idx="1948">4692.8571428571431</cx:pt>
          <cx:pt idx="1949">0</cx:pt>
          <cx:pt idx="1950">0</cx:pt>
          <cx:pt idx="1951">0</cx:pt>
          <cx:pt idx="1952">0</cx:pt>
          <cx:pt idx="1953">37542.857142857145</cx:pt>
          <cx:pt idx="1954">0</cx:pt>
          <cx:pt idx="1955">0</cx:pt>
          <cx:pt idx="1956">0</cx:pt>
          <cx:pt idx="1957">19553.571428571428</cx:pt>
          <cx:pt idx="1958">0</cx:pt>
          <cx:pt idx="1959">0</cx:pt>
          <cx:pt idx="1960">0</cx:pt>
          <cx:pt idx="1961">0</cx:pt>
          <cx:pt idx="1962">0</cx:pt>
          <cx:pt idx="1963">0</cx:pt>
          <cx:pt idx="1964">0</cx:pt>
          <cx:pt idx="1965">0</cx:pt>
          <cx:pt idx="1966">37542.857142857145</cx:pt>
          <cx:pt idx="1967">0</cx:pt>
          <cx:pt idx="1968">0</cx:pt>
          <cx:pt idx="1969">0</cx:pt>
          <cx:pt idx="1970">0</cx:pt>
          <cx:pt idx="1971">0</cx:pt>
          <cx:pt idx="1972">0</cx:pt>
          <cx:pt idx="1973">0</cx:pt>
          <cx:pt idx="1974">0</cx:pt>
          <cx:pt idx="1975">0</cx:pt>
          <cx:pt idx="1976">0</cx:pt>
          <cx:pt idx="1977">0</cx:pt>
          <cx:pt idx="1978">0</cx:pt>
          <cx:pt idx="1979">37151.785714285717</cx:pt>
          <cx:pt idx="1980">0</cx:pt>
          <cx:pt idx="1981">0</cx:pt>
          <cx:pt idx="1982">10324.285714285714</cx:pt>
          <cx:pt idx="1983">0</cx:pt>
          <cx:pt idx="1984">0</cx:pt>
          <cx:pt idx="1985">4692.8571428571431</cx:pt>
          <cx:pt idx="1986">0</cx:pt>
          <cx:pt idx="1987">0</cx:pt>
          <cx:pt idx="1988">887732.14285714284</cx:pt>
          <cx:pt idx="1989">0</cx:pt>
          <cx:pt idx="1990">0</cx:pt>
          <cx:pt idx="1991">0</cx:pt>
          <cx:pt idx="1992">0</cx:pt>
          <cx:pt idx="1993">0</cx:pt>
          <cx:pt idx="1994">0</cx:pt>
          <cx:pt idx="1995">0</cx:pt>
          <cx:pt idx="1996">469285.71428571426</cx:pt>
          <cx:pt idx="1997">0</cx:pt>
          <cx:pt idx="1998">0</cx:pt>
          <cx:pt idx="1999">23907.5</cx:pt>
          <cx:pt idx="2000">0</cx:pt>
          <cx:pt idx="2001">0</cx:pt>
          <cx:pt idx="2002">3858.5714285714284</cx:pt>
          <cx:pt idx="2003">1407.8571428571429</cx:pt>
          <cx:pt idx="2004">0</cx:pt>
          <cx:pt idx="2005">0</cx:pt>
          <cx:pt idx="2006">0</cx:pt>
          <cx:pt idx="2007">0</cx:pt>
          <cx:pt idx="2008">0</cx:pt>
          <cx:pt idx="2009">0</cx:pt>
          <cx:pt idx="2010">0</cx:pt>
          <cx:pt idx="2011">0</cx:pt>
          <cx:pt idx="2012">0</cx:pt>
          <cx:pt idx="2013">0</cx:pt>
          <cx:pt idx="2014">0</cx:pt>
          <cx:pt idx="2015">0</cx:pt>
          <cx:pt idx="2016">8760</cx:pt>
          <cx:pt idx="2017">0</cx:pt>
          <cx:pt idx="2018">406714.28571428574</cx:pt>
          <cx:pt idx="2019">0</cx:pt>
          <cx:pt idx="2020">93857.142857142855</cx:pt>
          <cx:pt idx="2021">0</cx:pt>
          <cx:pt idx="2022">0</cx:pt>
          <cx:pt idx="2023">0</cx:pt>
          <cx:pt idx="2024">0</cx:pt>
          <cx:pt idx="2025">54750</cx:pt>
          <cx:pt idx="2026">1303.5714285714287</cx:pt>
          <cx:pt idx="2027">0</cx:pt>
          <cx:pt idx="2028">0</cx:pt>
          <cx:pt idx="2029">0</cx:pt>
          <cx:pt idx="2030">0</cx:pt>
          <cx:pt idx="2031">0</cx:pt>
          <cx:pt idx="2032">0</cx:pt>
          <cx:pt idx="2033">0</cx:pt>
          <cx:pt idx="2034">0</cx:pt>
          <cx:pt idx="2035">0</cx:pt>
          <cx:pt idx="2036">0</cx:pt>
          <cx:pt idx="2037">975071.42857142852</cx:pt>
          <cx:pt idx="2038">0</cx:pt>
          <cx:pt idx="2039">0</cx:pt>
          <cx:pt idx="2040">0</cx:pt>
          <cx:pt idx="2041">29200</cx:pt>
          <cx:pt idx="2042">219000</cx:pt>
          <cx:pt idx="2043">2502.8571428571427</cx:pt>
          <cx:pt idx="2044">0</cx:pt>
          <cx:pt idx="2045">0</cx:pt>
          <cx:pt idx="2046">39107.142857142855</cx:pt>
          <cx:pt idx="2047">0</cx:pt>
          <cx:pt idx="2048">151214.28571428571</cx:pt>
          <cx:pt idx="2049">0</cx:pt>
          <cx:pt idx="2050">0</cx:pt>
          <cx:pt idx="2051">12775</cx:pt>
          <cx:pt idx="2052">0</cx:pt>
          <cx:pt idx="2053">1245562.5</cx:pt>
          <cx:pt idx="2054">0</cx:pt>
          <cx:pt idx="2055">0</cx:pt>
          <cx:pt idx="2056">0</cx:pt>
          <cx:pt idx="2057">0</cx:pt>
          <cx:pt idx="2058">0</cx:pt>
          <cx:pt idx="2059">0</cx:pt>
          <cx:pt idx="2060">0</cx:pt>
          <cx:pt idx="2061">0</cx:pt>
          <cx:pt idx="2062">0</cx:pt>
          <cx:pt idx="2063">788400</cx:pt>
          <cx:pt idx="2064">1042.8571428571429</cx:pt>
          <cx:pt idx="2065">0</cx:pt>
          <cx:pt idx="2066">5866.0714285714284</cx:pt>
          <cx:pt idx="2067">0</cx:pt>
          <cx:pt idx="2068">0</cx:pt>
          <cx:pt idx="2069">0</cx:pt>
          <cx:pt idx="2070">1251428.5714285714</cx:pt>
          <cx:pt idx="2071">0</cx:pt>
          <cx:pt idx="2072">0</cx:pt>
          <cx:pt idx="2073">0</cx:pt>
          <cx:pt idx="2074">15330</cx:pt>
          <cx:pt idx="2075">70445</cx:pt>
          <cx:pt idx="2076">0</cx:pt>
          <cx:pt idx="2077">0</cx:pt>
          <cx:pt idx="2078">0</cx:pt>
          <cx:pt idx="2079">0</cx:pt>
          <cx:pt idx="2080">13140</cx:pt>
          <cx:pt idx="2081">0</cx:pt>
          <cx:pt idx="2082">0</cx:pt>
          <cx:pt idx="2083">57878.571428571435</cx:pt>
          <cx:pt idx="2084">0</cx:pt>
          <cx:pt idx="2085">0</cx:pt>
          <cx:pt idx="2086">109500</cx:pt>
          <cx:pt idx="2087">0</cx:pt>
          <cx:pt idx="2088">32850</cx:pt>
          <cx:pt idx="2089">0</cx:pt>
          <cx:pt idx="2090">0</cx:pt>
          <cx:pt idx="2091">0</cx:pt>
          <cx:pt idx="2092">0</cx:pt>
          <cx:pt idx="2093">78214.28571428571</cx:pt>
          <cx:pt idx="2094">0</cx:pt>
          <cx:pt idx="2095">146651.78571428571</cx:pt>
          <cx:pt idx="2096">0</cx:pt>
          <cx:pt idx="2097">0</cx:pt>
          <cx:pt idx="2098">0</cx:pt>
          <cx:pt idx="2099">0</cx:pt>
          <cx:pt idx="2100">0</cx:pt>
          <cx:pt idx="2101">0</cx:pt>
          <cx:pt idx="2102">0</cx:pt>
          <cx:pt idx="2103">0</cx:pt>
          <cx:pt idx="2104">0</cx:pt>
          <cx:pt idx="2105">43800</cx:pt>
          <cx:pt idx="2106">0</cx:pt>
          <cx:pt idx="2107">0</cx:pt>
          <cx:pt idx="2108">0</cx:pt>
          <cx:pt idx="2109">0</cx:pt>
          <cx:pt idx="2110">0</cx:pt>
          <cx:pt idx="2111">0</cx:pt>
          <cx:pt idx="2112">0</cx:pt>
          <cx:pt idx="2113">0</cx:pt>
          <cx:pt idx="2114">57878.571428571428</cx:pt>
          <cx:pt idx="2115">0</cx:pt>
          <cx:pt idx="2116">0</cx:pt>
          <cx:pt idx="2117">9125</cx:pt>
          <cx:pt idx="2118">0</cx:pt>
          <cx:pt idx="2119">0</cx:pt>
          <cx:pt idx="2120">0</cx:pt>
          <cx:pt idx="2121">132964.28571428571</cx:pt>
          <cx:pt idx="2122">0</cx:pt>
          <cx:pt idx="2123">0</cx:pt>
          <cx:pt idx="2124">0</cx:pt>
          <cx:pt idx="2125">6491.7857142857147</cx:pt>
          <cx:pt idx="2126">0</cx:pt>
          <cx:pt idx="2127">0</cx:pt>
          <cx:pt idx="2128">0</cx:pt>
          <cx:pt idx="2129">0</cx:pt>
          <cx:pt idx="2130">0</cx:pt>
          <cx:pt idx="2131">14547.857142857143</cx:pt>
          <cx:pt idx="2132">0</cx:pt>
          <cx:pt idx="2133">0</cx:pt>
          <cx:pt idx="2134">10950</cx:pt>
          <cx:pt idx="2135">0</cx:pt>
          <cx:pt idx="2136">0</cx:pt>
          <cx:pt idx="2137">0</cx:pt>
          <cx:pt idx="2138">0</cx:pt>
          <cx:pt idx="2139">0</cx:pt>
          <cx:pt idx="2140">94900</cx:pt>
          <cx:pt idx="2141">0</cx:pt>
          <cx:pt idx="2142">0</cx:pt>
          <cx:pt idx="2143">0</cx:pt>
          <cx:pt idx="2144">33162.857142857145</cx:pt>
          <cx:pt idx="2145">0</cx:pt>
          <cx:pt idx="2146">37542.857142857145</cx:pt>
          <cx:pt idx="2147">0</cx:pt>
          <cx:pt idx="2148">0</cx:pt>
          <cx:pt idx="2149">0</cx:pt>
          <cx:pt idx="2150">0</cx:pt>
          <cx:pt idx="2151">0</cx:pt>
          <cx:pt idx="2152">0</cx:pt>
          <cx:pt idx="2153">0</cx:pt>
          <cx:pt idx="2154">110021.42857142857</cx:pt>
          <cx:pt idx="2155">0</cx:pt>
          <cx:pt idx="2156">25158.928571428572</cx:pt>
          <cx:pt idx="2157">0</cx:pt>
          <cx:pt idx="2158">0</cx:pt>
          <cx:pt idx="2159">0</cx:pt>
          <cx:pt idx="2160">0</cx:pt>
          <cx:pt idx="2161">0</cx:pt>
          <cx:pt idx="2162">0</cx:pt>
          <cx:pt idx="2163">0</cx:pt>
          <cx:pt idx="2164">0</cx:pt>
          <cx:pt idx="2165">0</cx:pt>
          <cx:pt idx="2166">0</cx:pt>
          <cx:pt idx="2167">346750</cx:pt>
          <cx:pt idx="2168">0</cx:pt>
          <cx:pt idx="2169">0</cx:pt>
          <cx:pt idx="2170">0</cx:pt>
          <cx:pt idx="2171">0</cx:pt>
          <cx:pt idx="2172">138439.28571428571</cx:pt>
          <cx:pt idx="2173">0</cx:pt>
          <cx:pt idx="2174">13035.714285714286</cx:pt>
          <cx:pt idx="2175">0</cx:pt>
          <cx:pt idx="2176">0</cx:pt>
          <cx:pt idx="2177">0</cx:pt>
          <cx:pt idx="2178">0</cx:pt>
          <cx:pt idx="2179">0</cx:pt>
          <cx:pt idx="2180">261626.78571428571</cx:pt>
          <cx:pt idx="2181">0</cx:pt>
          <cx:pt idx="2182">0</cx:pt>
          <cx:pt idx="2183">0</cx:pt>
          <cx:pt idx="2184">0</cx:pt>
          <cx:pt idx="2185">1173.2142857142858</cx:pt>
          <cx:pt idx="2186">0</cx:pt>
          <cx:pt idx="2187">0</cx:pt>
          <cx:pt idx="2188">0</cx:pt>
          <cx:pt idx="2189">0</cx:pt>
          <cx:pt idx="2190">0</cx:pt>
          <cx:pt idx="2191">0</cx:pt>
          <cx:pt idx="2192">0</cx:pt>
          <cx:pt idx="2193">0</cx:pt>
          <cx:pt idx="2194">0</cx:pt>
          <cx:pt idx="2195">0</cx:pt>
          <cx:pt idx="2196">0</cx:pt>
          <cx:pt idx="2197">0</cx:pt>
          <cx:pt idx="2198">0</cx:pt>
          <cx:pt idx="2199">0</cx:pt>
          <cx:pt idx="2200">0</cx:pt>
          <cx:pt idx="2201">0</cx:pt>
          <cx:pt idx="2202">0</cx:pt>
          <cx:pt idx="2203">15642.857142857143</cx:pt>
          <cx:pt idx="2204">0</cx:pt>
          <cx:pt idx="2205">83428.571428571435</cx:pt>
          <cx:pt idx="2206">0</cx:pt>
          <cx:pt idx="2207">175200</cx:pt>
          <cx:pt idx="2208">0</cx:pt>
          <cx:pt idx="2209">0</cx:pt>
          <cx:pt idx="2210">0</cx:pt>
          <cx:pt idx="2211">0</cx:pt>
          <cx:pt idx="2212">0</cx:pt>
          <cx:pt idx="2213">0</cx:pt>
          <cx:pt idx="2214">0</cx:pt>
          <cx:pt idx="2215">0</cx:pt>
          <cx:pt idx="2216">499528.57142857142</cx:pt>
          <cx:pt idx="2217">216653.57142857142</cx:pt>
          <cx:pt idx="2218">0</cx:pt>
          <cx:pt idx="2219">0</cx:pt>
          <cx:pt idx="2220">78214.28571428571</cx:pt>
          <cx:pt idx="2221">0</cx:pt>
          <cx:pt idx="2222">0</cx:pt>
          <cx:pt idx="2223">175982.14285714287</cx:pt>
          <cx:pt idx="2224">0</cx:pt>
          <cx:pt idx="2225">0</cx:pt>
          <cx:pt idx="2226">938.57142857142856</cx:pt>
          <cx:pt idx="2227">0</cx:pt>
          <cx:pt idx="2228">0</cx:pt>
          <cx:pt idx="2229">0</cx:pt>
          <cx:pt idx="2230">0</cx:pt>
          <cx:pt idx="2231">0</cx:pt>
          <cx:pt idx="2232">0</cx:pt>
          <cx:pt idx="2233">0</cx:pt>
          <cx:pt idx="2234">0</cx:pt>
          <cx:pt idx="2235">0</cx:pt>
          <cx:pt idx="2236">0</cx:pt>
          <cx:pt idx="2237">0</cx:pt>
          <cx:pt idx="2238">0</cx:pt>
          <cx:pt idx="2239">54489.285714285717</cx:pt>
          <cx:pt idx="2240">0</cx:pt>
          <cx:pt idx="2241">0</cx:pt>
          <cx:pt idx="2242">0</cx:pt>
          <cx:pt idx="2243">0</cx:pt>
          <cx:pt idx="2244">0</cx:pt>
          <cx:pt idx="2245">0</cx:pt>
          <cx:pt idx="2246">0</cx:pt>
          <cx:pt idx="2247">0</cx:pt>
          <cx:pt idx="2248">0</cx:pt>
          <cx:pt idx="2249">0</cx:pt>
          <cx:pt idx="2250">0</cx:pt>
          <cx:pt idx="2251">0</cx:pt>
          <cx:pt idx="2252">0</cx:pt>
          <cx:pt idx="2253">0</cx:pt>
          <cx:pt idx="2254">0</cx:pt>
          <cx:pt idx="2255">0</cx:pt>
          <cx:pt idx="2256">0</cx:pt>
          <cx:pt idx="2257">0</cx:pt>
          <cx:pt idx="2258">0</cx:pt>
          <cx:pt idx="2259">0</cx:pt>
          <cx:pt idx="2260">0</cx:pt>
          <cx:pt idx="2261">0</cx:pt>
          <cx:pt idx="2262">385440</cx:pt>
          <cx:pt idx="2263">0</cx:pt>
          <cx:pt idx="2264">0</cx:pt>
          <cx:pt idx="2265">0</cx:pt>
          <cx:pt idx="2266">0</cx:pt>
          <cx:pt idx="2267">124830</cx:pt>
          <cx:pt idx="2268">0</cx:pt>
          <cx:pt idx="2269">0</cx:pt>
          <cx:pt idx="2270">74042.857142857145</cx:pt>
          <cx:pt idx="2271">325892.85714285716</cx:pt>
          <cx:pt idx="2272">0</cx:pt>
          <cx:pt idx="2273">0</cx:pt>
          <cx:pt idx="2274">0</cx:pt>
          <cx:pt idx="2275">0</cx:pt>
          <cx:pt idx="2276">1087178.5714285714</cx:pt>
          <cx:pt idx="2277">0</cx:pt>
          <cx:pt idx="2278">0</cx:pt>
          <cx:pt idx="2279">0</cx:pt>
          <cx:pt idx="2280">4223.5714285714284</cx:pt>
          <cx:pt idx="2281">0</cx:pt>
          <cx:pt idx="2282">0</cx:pt>
          <cx:pt idx="2283">2746625</cx:pt>
          <cx:pt idx="2284">0</cx:pt>
          <cx:pt idx="2285">0</cx:pt>
          <cx:pt idx="2286">0</cx:pt>
          <cx:pt idx="2287">204400</cx:pt>
          <cx:pt idx="2288">0</cx:pt>
          <cx:pt idx="2289">279485.71428571426</cx:pt>
          <cx:pt idx="2290">0</cx:pt>
          <cx:pt idx="2291">0</cx:pt>
          <cx:pt idx="2292">0</cx:pt>
          <cx:pt idx="2293">0</cx:pt>
          <cx:pt idx="2294">0</cx:pt>
          <cx:pt idx="2295">0</cx:pt>
          <cx:pt idx="2296">78214.28571428571</cx:pt>
          <cx:pt idx="2297">0</cx:pt>
          <cx:pt idx="2298">0</cx:pt>
          <cx:pt idx="2299">0</cx:pt>
          <cx:pt idx="2300">0</cx:pt>
          <cx:pt idx="2301">0</cx:pt>
          <cx:pt idx="2302">0</cx:pt>
          <cx:pt idx="2303">0</cx:pt>
          <cx:pt idx="2304">0</cx:pt>
          <cx:pt idx="2305">0</cx:pt>
          <cx:pt idx="2306">0</cx:pt>
          <cx:pt idx="2307">0</cx:pt>
          <cx:pt idx="2308">0</cx:pt>
          <cx:pt idx="2309">0</cx:pt>
          <cx:pt idx="2310">0</cx:pt>
          <cx:pt idx="2311">156428.57142857142</cx:pt>
          <cx:pt idx="2312">0</cx:pt>
          <cx:pt idx="2313">0</cx:pt>
          <cx:pt idx="2314">0</cx:pt>
          <cx:pt idx="2315">0</cx:pt>
          <cx:pt idx="2316">0</cx:pt>
          <cx:pt idx="2317">0</cx:pt>
          <cx:pt idx="2318">0</cx:pt>
          <cx:pt idx="2319">0</cx:pt>
          <cx:pt idx="2320">0</cx:pt>
          <cx:pt idx="2321">0</cx:pt>
          <cx:pt idx="2322">0</cx:pt>
          <cx:pt idx="2323">0</cx:pt>
          <cx:pt idx="2324">0</cx:pt>
          <cx:pt idx="2325">32850</cx:pt>
          <cx:pt idx="2326">0</cx:pt>
          <cx:pt idx="2327">0</cx:pt>
          <cx:pt idx="2328">0</cx:pt>
          <cx:pt idx="2329">0</cx:pt>
          <cx:pt idx="2330">0</cx:pt>
          <cx:pt idx="2331">0</cx:pt>
          <cx:pt idx="2332">0</cx:pt>
          <cx:pt idx="2333">0</cx:pt>
          <cx:pt idx="2334">73782.142857142855</cx:pt>
          <cx:pt idx="2335">0</cx:pt>
          <cx:pt idx="2336">440607.14285714278</cx:pt>
          <cx:pt idx="2337">0</cx:pt>
          <cx:pt idx="2338">0</cx:pt>
          <cx:pt idx="2339">0</cx:pt>
          <cx:pt idx="2340">0</cx:pt>
          <cx:pt idx="2341">0</cx:pt>
          <cx:pt idx="2342">136092.85714285713</cx:pt>
          <cx:pt idx="2343">0</cx:pt>
          <cx:pt idx="2344">0</cx:pt>
          <cx:pt idx="2345">0</cx:pt>
          <cx:pt idx="2346">455728.57142857136</cx:pt>
          <cx:pt idx="2347">0</cx:pt>
          <cx:pt idx="2348">0</cx:pt>
          <cx:pt idx="2349">0</cx:pt>
          <cx:pt idx="2350">0</cx:pt>
          <cx:pt idx="2351">0</cx:pt>
          <cx:pt idx="2352">5005.7142857142853</cx:pt>
          <cx:pt idx="2353">334183.57142857142</cx:pt>
          <cx:pt idx="2354">0</cx:pt>
          <cx:pt idx="2355">0</cx:pt>
          <cx:pt idx="2356">27322.857142857141</cx:pt>
          <cx:pt idx="2357">0</cx:pt>
          <cx:pt idx="2358">437.99999999999994</cx:pt>
          <cx:pt idx="2359">0</cx:pt>
          <cx:pt idx="2360">297996.42857142858</cx:pt>
          <cx:pt idx="2361">0</cx:pt>
          <cx:pt idx="2362">0</cx:pt>
          <cx:pt idx="2363">0</cx:pt>
          <cx:pt idx="2364">0</cx:pt>
          <cx:pt idx="2365">249242.85714285713</cx:pt>
          <cx:pt idx="2366">0</cx:pt>
          <cx:pt idx="2367">0</cx:pt>
          <cx:pt idx="2368">0</cx:pt>
          <cx:pt idx="2369">286785.71428571426</cx:pt>
          <cx:pt idx="2370">0</cx:pt>
          <cx:pt idx="2371">0</cx:pt>
          <cx:pt idx="2372">460760.35714285716</cx:pt>
          <cx:pt idx="2373">0</cx:pt>
          <cx:pt idx="2374">2607.1428571428573</cx:pt>
          <cx:pt idx="2375">2190</cx:pt>
          <cx:pt idx="2376">0</cx:pt>
          <cx:pt idx="2377">0</cx:pt>
          <cx:pt idx="2378">0</cx:pt>
          <cx:pt idx="2379">0</cx:pt>
          <cx:pt idx="2380">33110.714285714283</cx:pt>
          <cx:pt idx="2381">0</cx:pt>
          <cx:pt idx="2382">0</cx:pt>
          <cx:pt idx="2383">0</cx:pt>
          <cx:pt idx="2384">0</cx:pt>
          <cx:pt idx="2385">0</cx:pt>
          <cx:pt idx="2386">0</cx:pt>
          <cx:pt idx="2387">0</cx:pt>
          <cx:pt idx="2388">0</cx:pt>
          <cx:pt idx="2389">0</cx:pt>
          <cx:pt idx="2390">8760</cx:pt>
          <cx:pt idx="2391">0</cx:pt>
          <cx:pt idx="2392">0</cx:pt>
          <cx:pt idx="2393">0</cx:pt>
          <cx:pt idx="2394">0</cx:pt>
          <cx:pt idx="2395">0</cx:pt>
          <cx:pt idx="2396">0</cx:pt>
          <cx:pt idx="2397">46302.857142857145</cx:pt>
          <cx:pt idx="2398">245253.92857142858</cx:pt>
          <cx:pt idx="2399">0</cx:pt>
          <cx:pt idx="2400">0</cx:pt>
          <cx:pt idx="2401">4562.5</cx:pt>
          <cx:pt idx="2402">0</cx:pt>
          <cx:pt idx="2403">2461142.8571428573</cx:pt>
          <cx:pt idx="2404">0</cx:pt>
          <cx:pt idx="2405">0</cx:pt>
          <cx:pt idx="2406">0</cx:pt>
          <cx:pt idx="2407">0</cx:pt>
          <cx:pt idx="2408">38585.714285714283</cx:pt>
          <cx:pt idx="2409">0</cx:pt>
          <cx:pt idx="2410">28157.142857142859</cx:pt>
          <cx:pt idx="2411">0</cx:pt>
          <cx:pt idx="2412">0</cx:pt>
          <cx:pt idx="2413">0</cx:pt>
          <cx:pt idx="2414">0</cx:pt>
          <cx:pt idx="2415">16060</cx:pt>
          <cx:pt idx="2416">15642.857142857143</cx:pt>
          <cx:pt idx="2417">17728.571428571428</cx:pt>
          <cx:pt idx="2418">0</cx:pt>
          <cx:pt idx="2419">0</cx:pt>
          <cx:pt idx="2420">1016785.7142857143</cx:pt>
          <cx:pt idx="2421">0</cx:pt>
          <cx:pt idx="2422">36500</cx:pt>
          <cx:pt idx="2423">0</cx:pt>
          <cx:pt idx="2424">0</cx:pt>
          <cx:pt idx="2425">0</cx:pt>
          <cx:pt idx="2426">0</cx:pt>
          <cx:pt idx="2427">0</cx:pt>
          <cx:pt idx="2428">0</cx:pt>
          <cx:pt idx="2429">0</cx:pt>
          <cx:pt idx="2430">34153.571428571428</cx:pt>
          <cx:pt idx="2431">1047550</cx:pt>
          <cx:pt idx="2432">0</cx:pt>
          <cx:pt idx="2433">0</cx:pt>
          <cx:pt idx="2434">24246.428571428572</cx:pt>
          <cx:pt idx="2435">768585.71428571432</cx:pt>
          <cx:pt idx="2436">0</cx:pt>
          <cx:pt idx="2437">0</cx:pt>
          <cx:pt idx="2438">312.85714285714283</cx:pt>
          <cx:pt idx="2439">0</cx:pt>
          <cx:pt idx="2440">593802.85714285716</cx:pt>
          <cx:pt idx="2441">0</cx:pt>
          <cx:pt idx="2442">17728.571428571428</cx:pt>
          <cx:pt idx="2443">0</cx:pt>
          <cx:pt idx="2444">0</cx:pt>
          <cx:pt idx="2445">13296.428571428571</cx:pt>
          <cx:pt idx="2446">2815.7142857142858</cx:pt>
          <cx:pt idx="2447">0</cx:pt>
          <cx:pt idx="2448">0</cx:pt>
          <cx:pt idx="2449">0</cx:pt>
          <cx:pt idx="2450">0</cx:pt>
          <cx:pt idx="2451">0</cx:pt>
          <cx:pt idx="2452">0</cx:pt>
          <cx:pt idx="2453">136875</cx:pt>
          <cx:pt idx="2454">0</cx:pt>
          <cx:pt idx="2455">0</cx:pt>
          <cx:pt idx="2456">73782.142857142855</cx:pt>
          <cx:pt idx="2457">3128.5714285714284</cx:pt>
          <cx:pt idx="2458">0</cx:pt>
          <cx:pt idx="2459">0</cx:pt>
          <cx:pt idx="2460">0</cx:pt>
          <cx:pt idx="2461">0</cx:pt>
          <cx:pt idx="2462">78214.28571428571</cx:pt>
          <cx:pt idx="2463">131165.35714285713</cx:pt>
          <cx:pt idx="2464">0</cx:pt>
          <cx:pt idx="2465">40671.428571428572</cx:pt>
          <cx:pt idx="2466">0</cx:pt>
          <cx:pt idx="2467">0</cx:pt>
          <cx:pt idx="2468">2607.1428571428573</cx:pt>
          <cx:pt idx="2469">52168.928571428572</cx:pt>
          <cx:pt idx="2470">0</cx:pt>
          <cx:pt idx="2471">0</cx:pt>
          <cx:pt idx="2472">0</cx:pt>
          <cx:pt idx="2473">57357.142857142855</cx:pt>
          <cx:pt idx="2474">0</cx:pt>
          <cx:pt idx="2475">0</cx:pt>
          <cx:pt idx="2476">0</cx:pt>
          <cx:pt idx="2477">0</cx:pt>
          <cx:pt idx="2478">0</cx:pt>
          <cx:pt idx="2479">0</cx:pt>
          <cx:pt idx="2480">0</cx:pt>
          <cx:pt idx="2481">0</cx:pt>
          <cx:pt idx="2482">6497</cx:pt>
          <cx:pt idx="2483">0</cx:pt>
          <cx:pt idx="2484">0</cx:pt>
          <cx:pt idx="2485">0</cx:pt>
          <cx:pt idx="2486">140381.60714285713</cx:pt>
          <cx:pt idx="2487">0</cx:pt>
          <cx:pt idx="2488">0</cx:pt>
          <cx:pt idx="2489">129053.57142857143</cx:pt>
          <cx:pt idx="2490">0</cx:pt>
          <cx:pt idx="2491">0</cx:pt>
          <cx:pt idx="2492">0</cx:pt>
          <cx:pt idx="2493">0</cx:pt>
          <cx:pt idx="2494">0</cx:pt>
          <cx:pt idx="2495">0</cx:pt>
          <cx:pt idx="2496">0</cx:pt>
          <cx:pt idx="2497">0</cx:pt>
          <cx:pt idx="2498">0</cx:pt>
          <cx:pt idx="2499">0</cx:pt>
          <cx:pt idx="2500">0</cx:pt>
          <cx:pt idx="2501">0</cx:pt>
          <cx:pt idx="2502">0</cx:pt>
          <cx:pt idx="2503">0</cx:pt>
          <cx:pt idx="2504">0</cx:pt>
          <cx:pt idx="2505">0</cx:pt>
          <cx:pt idx="2506">0</cx:pt>
          <cx:pt idx="2507">0</cx:pt>
          <cx:pt idx="2508">0</cx:pt>
          <cx:pt idx="2509">0</cx:pt>
          <cx:pt idx="2510">0</cx:pt>
          <cx:pt idx="2511">0</cx:pt>
          <cx:pt idx="2512">0</cx:pt>
          <cx:pt idx="2513">0</cx:pt>
          <cx:pt idx="2514">0</cx:pt>
          <cx:pt idx="2515">0</cx:pt>
          <cx:pt idx="2516">0</cx:pt>
          <cx:pt idx="2517">0</cx:pt>
          <cx:pt idx="2518">0</cx:pt>
          <cx:pt idx="2519">54750</cx:pt>
          <cx:pt idx="2520">0</cx:pt>
          <cx:pt idx="2521">0</cx:pt>
          <cx:pt idx="2522">0</cx:pt>
          <cx:pt idx="2523">0</cx:pt>
          <cx:pt idx="2524">0</cx:pt>
          <cx:pt idx="2525">0</cx:pt>
          <cx:pt idx="2526">0</cx:pt>
          <cx:pt idx="2527">0</cx:pt>
          <cx:pt idx="2528">0</cx:pt>
          <cx:pt idx="2529">18119.642857142859</cx:pt>
          <cx:pt idx="2530">0</cx:pt>
          <cx:pt idx="2531">0</cx:pt>
          <cx:pt idx="2532">29565</cx:pt>
          <cx:pt idx="2533">0</cx:pt>
          <cx:pt idx="2534">109500</cx:pt>
          <cx:pt idx="2535">0</cx:pt>
          <cx:pt idx="2536">0</cx:pt>
          <cx:pt idx="2537">0</cx:pt>
          <cx:pt idx="2538">0</cx:pt>
          <cx:pt idx="2539">0</cx:pt>
          <cx:pt idx="2540">0</cx:pt>
          <cx:pt idx="2541">0</cx:pt>
          <cx:pt idx="2542">0</cx:pt>
          <cx:pt idx="2543">0</cx:pt>
          <cx:pt idx="2544">0</cx:pt>
          <cx:pt idx="2545">0</cx:pt>
          <cx:pt idx="2546">0</cx:pt>
          <cx:pt idx="2547">0</cx:pt>
          <cx:pt idx="2548">0</cx:pt>
          <cx:pt idx="2549">0</cx:pt>
          <cx:pt idx="2550">0</cx:pt>
          <cx:pt idx="2551">36500</cx:pt>
          <cx:pt idx="2552">0</cx:pt>
          <cx:pt idx="2553">0</cx:pt>
          <cx:pt idx="2554">43800</cx:pt>
          <cx:pt idx="2555">0</cx:pt>
          <cx:pt idx="2556">54750</cx:pt>
          <cx:pt idx="2557">254196.42857142858</cx:pt>
          <cx:pt idx="2558">0</cx:pt>
          <cx:pt idx="2559">0</cx:pt>
          <cx:pt idx="2560">41062.5</cx:pt>
          <cx:pt idx="2561">35196.428571428572</cx:pt>
          <cx:pt idx="2562">10950</cx:pt>
          <cx:pt idx="2563">0</cx:pt>
          <cx:pt idx="2564">0</cx:pt>
          <cx:pt idx="2565">0</cx:pt>
          <cx:pt idx="2566">0</cx:pt>
          <cx:pt idx="2567">0</cx:pt>
          <cx:pt idx="2568">0</cx:pt>
          <cx:pt idx="2569">0</cx:pt>
          <cx:pt idx="2570">0</cx:pt>
          <cx:pt idx="2571">0</cx:pt>
          <cx:pt idx="2572">0</cx:pt>
          <cx:pt idx="2573">0</cx:pt>
          <cx:pt idx="2574">0</cx:pt>
          <cx:pt idx="2575">0</cx:pt>
          <cx:pt idx="2576">0</cx:pt>
          <cx:pt idx="2577">87339.28571428571</cx:pt>
          <cx:pt idx="2578">0</cx:pt>
          <cx:pt idx="2579">0</cx:pt>
          <cx:pt idx="2580">104285.71428571429</cx:pt>
          <cx:pt idx="2581">0</cx:pt>
          <cx:pt idx="2582">0</cx:pt>
          <cx:pt idx="2583">0</cx:pt>
          <cx:pt idx="2584">0</cx:pt>
          <cx:pt idx="2585">16685.714285714286</cx:pt>
          <cx:pt idx="2586">0</cx:pt>
          <cx:pt idx="2587">0</cx:pt>
          <cx:pt idx="2588">0</cx:pt>
          <cx:pt idx="2589">0</cx:pt>
          <cx:pt idx="2590">0</cx:pt>
          <cx:pt idx="2591">0</cx:pt>
          <cx:pt idx="2592">0</cx:pt>
          <cx:pt idx="2593">88642.857142857145</cx:pt>
          <cx:pt idx="2594">0</cx:pt>
          <cx:pt idx="2595">0</cx:pt>
          <cx:pt idx="2596">0</cx:pt>
          <cx:pt idx="2597">13687.5</cx:pt>
          <cx:pt idx="2598">0</cx:pt>
          <cx:pt idx="2599">0</cx:pt>
          <cx:pt idx="2600">0</cx:pt>
          <cx:pt idx="2601">0</cx:pt>
          <cx:pt idx="2602">0</cx:pt>
          <cx:pt idx="2603">0</cx:pt>
          <cx:pt idx="2604">402960</cx:pt>
          <cx:pt idx="2605">0</cx:pt>
          <cx:pt idx="2606">0</cx:pt>
          <cx:pt idx="2607">0</cx:pt>
          <cx:pt idx="2608">0</cx:pt>
          <cx:pt idx="2609">0</cx:pt>
          <cx:pt idx="2610">0</cx:pt>
          <cx:pt idx="2611">0</cx:pt>
          <cx:pt idx="2612">0</cx:pt>
          <cx:pt idx="2613">0</cx:pt>
          <cx:pt idx="2614">0</cx:pt>
          <cx:pt idx="2615">0</cx:pt>
          <cx:pt idx="2616">36500</cx:pt>
          <cx:pt idx="2617">0</cx:pt>
          <cx:pt idx="2618">803000</cx:pt>
          <cx:pt idx="2619">0</cx:pt>
          <cx:pt idx="2620">22160.714285714286</cx:pt>
          <cx:pt idx="2621">0</cx:pt>
          <cx:pt idx="2622">0</cx:pt>
          <cx:pt idx="2623">0</cx:pt>
          <cx:pt idx="2624">0</cx:pt>
          <cx:pt idx="2625">0</cx:pt>
          <cx:pt idx="2626">0</cx:pt>
          <cx:pt idx="2627">0</cx:pt>
          <cx:pt idx="2628">0</cx:pt>
          <cx:pt idx="2629">0</cx:pt>
          <cx:pt idx="2630">0</cx:pt>
          <cx:pt idx="2631">0</cx:pt>
          <cx:pt idx="2632">14339.285714285716</cx:pt>
          <cx:pt idx="2633">0</cx:pt>
          <cx:pt idx="2634">0</cx:pt>
          <cx:pt idx="2635">0</cx:pt>
          <cx:pt idx="2636">0</cx:pt>
          <cx:pt idx="2637">0</cx:pt>
          <cx:pt idx="2638">0</cx:pt>
          <cx:pt idx="2639">0</cx:pt>
          <cx:pt idx="2640">0</cx:pt>
          <cx:pt idx="2641">0</cx:pt>
          <cx:pt idx="2642">0</cx:pt>
          <cx:pt idx="2643">0</cx:pt>
          <cx:pt idx="2644">0</cx:pt>
          <cx:pt idx="2645">0</cx:pt>
          <cx:pt idx="2646">0</cx:pt>
          <cx:pt idx="2647">0</cx:pt>
          <cx:pt idx="2648">0</cx:pt>
          <cx:pt idx="2649">0</cx:pt>
          <cx:pt idx="2650">175982.14285714287</cx:pt>
          <cx:pt idx="2651">0</cx:pt>
          <cx:pt idx="2652">0</cx:pt>
          <cx:pt idx="2653">0</cx:pt>
          <cx:pt idx="2654">0</cx:pt>
          <cx:pt idx="2655">0</cx:pt>
          <cx:pt idx="2656">0</cx:pt>
          <cx:pt idx="2657">273750</cx:pt>
          <cx:pt idx="2658">0</cx:pt>
          <cx:pt idx="2659">0</cx:pt>
          <cx:pt idx="2660">0</cx:pt>
          <cx:pt idx="2661">0</cx:pt>
          <cx:pt idx="2662">0</cx:pt>
          <cx:pt idx="2663">36953.642857142855</cx:pt>
          <cx:pt idx="2664">0</cx:pt>
          <cx:pt idx="2665">0</cx:pt>
          <cx:pt idx="2666">0</cx:pt>
          <cx:pt idx="2667">73000</cx:pt>
          <cx:pt idx="2668">108175.57142857143</cx:pt>
          <cx:pt idx="2669">0</cx:pt>
          <cx:pt idx="2670">0</cx:pt>
          <cx:pt idx="2671">0</cx:pt>
          <cx:pt idx="2672">0</cx:pt>
          <cx:pt idx="2673">0</cx:pt>
          <cx:pt idx="2674">0</cx:pt>
          <cx:pt idx="2675">0</cx:pt>
          <cx:pt idx="2676">0</cx:pt>
          <cx:pt idx="2677">753464.28571428568</cx:pt>
          <cx:pt idx="2678">0</cx:pt>
          <cx:pt idx="2679">18250</cx:pt>
          <cx:pt idx="2680">0</cx:pt>
          <cx:pt idx="2681">0</cx:pt>
          <cx:pt idx="2682">0</cx:pt>
          <cx:pt idx="2683">0</cx:pt>
          <cx:pt idx="2684">0</cx:pt>
          <cx:pt idx="2685">0</cx:pt>
          <cx:pt idx="2686">0</cx:pt>
          <cx:pt idx="2687">0</cx:pt>
          <cx:pt idx="2688">0</cx:pt>
          <cx:pt idx="2689">0</cx:pt>
          <cx:pt idx="2690">0</cx:pt>
          <cx:pt idx="2691">0</cx:pt>
          <cx:pt idx="2692">0</cx:pt>
          <cx:pt idx="2693">0</cx:pt>
          <cx:pt idx="2694">0</cx:pt>
          <cx:pt idx="2695">0</cx:pt>
          <cx:pt idx="2696">4562.5</cx:pt>
          <cx:pt idx="2697">0</cx:pt>
          <cx:pt idx="2698">0</cx:pt>
          <cx:pt idx="2699">0</cx:pt>
          <cx:pt idx="2700">0</cx:pt>
          <cx:pt idx="2701">0</cx:pt>
          <cx:pt idx="2702">222650</cx:pt>
          <cx:pt idx="2703">0</cx:pt>
          <cx:pt idx="2704">81342.857142857145</cx:pt>
          <cx:pt idx="2705">0</cx:pt>
          <cx:pt idx="2706">0</cx:pt>
          <cx:pt idx="2707">0</cx:pt>
          <cx:pt idx="2708">93200.142857142855</cx:pt>
          <cx:pt idx="2709">0</cx:pt>
          <cx:pt idx="2710">0</cx:pt>
          <cx:pt idx="2711">0</cx:pt>
          <cx:pt idx="2712">114505.71428571429</cx:pt>
          <cx:pt idx="2713">0</cx:pt>
          <cx:pt idx="2714">713705.35714285716</cx:pt>
          <cx:pt idx="2715">0</cx:pt>
          <cx:pt idx="2716">0</cx:pt>
          <cx:pt idx="2717">0</cx:pt>
          <cx:pt idx="2718">237250</cx:pt>
          <cx:pt idx="2719">0</cx:pt>
          <cx:pt idx="2720">25028.571428571428</cx:pt>
          <cx:pt idx="2721">0</cx:pt>
          <cx:pt idx="2722">78214.28571428571</cx:pt>
          <cx:pt idx="2723">4380</cx:pt>
          <cx:pt idx="2724">0</cx:pt>
          <cx:pt idx="2725">0</cx:pt>
          <cx:pt idx="2726">118625</cx:pt>
          <cx:pt idx="2727">0</cx:pt>
          <cx:pt idx="2728">0</cx:pt>
          <cx:pt idx="2729">0</cx:pt>
          <cx:pt idx="2730">0</cx:pt>
          <cx:pt idx="2731">62050</cx:pt>
          <cx:pt idx="2732">0</cx:pt>
          <cx:pt idx="2733">0</cx:pt>
          <cx:pt idx="2734">0</cx:pt>
          <cx:pt idx="2735">0</cx:pt>
          <cx:pt idx="2736">0</cx:pt>
          <cx:pt idx="2737">0</cx:pt>
          <cx:pt idx="2738">0</cx:pt>
          <cx:pt idx="2739">0</cx:pt>
          <cx:pt idx="2740">0</cx:pt>
          <cx:pt idx="2741">0</cx:pt>
          <cx:pt idx="2742">0</cx:pt>
          <cx:pt idx="2743">0</cx:pt>
          <cx:pt idx="2744">0</cx:pt>
          <cx:pt idx="2745">0</cx:pt>
          <cx:pt idx="2746">0</cx:pt>
          <cx:pt idx="2747">0</cx:pt>
          <cx:pt idx="2748">0</cx:pt>
          <cx:pt idx="2749">0</cx:pt>
          <cx:pt idx="2750">13035.714285714286</cx:pt>
          <cx:pt idx="2751">0</cx:pt>
          <cx:pt idx="2752">0</cx:pt>
          <cx:pt idx="2753">0</cx:pt>
          <cx:pt idx="2754">0</cx:pt>
          <cx:pt idx="2755">0</cx:pt>
          <cx:pt idx="2756">0</cx:pt>
          <cx:pt idx="2757">0</cx:pt>
          <cx:pt idx="2758">325892.85714285716</cx:pt>
          <cx:pt idx="2759">0</cx:pt>
          <cx:pt idx="2760">0</cx:pt>
          <cx:pt idx="2761">0</cx:pt>
          <cx:pt idx="2762">97767.857142857145</cx:pt>
          <cx:pt idx="2763">0</cx:pt>
          <cx:pt idx="2764">0</cx:pt>
          <cx:pt idx="2765">0</cx:pt>
          <cx:pt idx="2766">0</cx:pt>
          <cx:pt idx="2767">0</cx:pt>
          <cx:pt idx="2768">0</cx:pt>
          <cx:pt idx="2769">0</cx:pt>
          <cx:pt idx="2770">0</cx:pt>
          <cx:pt idx="2771">0</cx:pt>
          <cx:pt idx="2772">91250</cx:pt>
          <cx:pt idx="2773">0</cx:pt>
          <cx:pt idx="2774">0</cx:pt>
          <cx:pt idx="2775">0</cx:pt>
          <cx:pt idx="2776">139847.14285714287</cx:pt>
          <cx:pt idx="2777">0</cx:pt>
          <cx:pt idx="2778">0</cx:pt>
          <cx:pt idx="2779">0</cx:pt>
          <cx:pt idx="2780">0</cx:pt>
          <cx:pt idx="2781">0</cx:pt>
          <cx:pt idx="2782">0</cx:pt>
          <cx:pt idx="2783">55375.714285714283</cx:pt>
          <cx:pt idx="2784">0</cx:pt>
          <cx:pt idx="2785">0</cx:pt>
          <cx:pt idx="2786">0</cx:pt>
          <cx:pt idx="2787">0</cx:pt>
          <cx:pt idx="2788">0</cx:pt>
          <cx:pt idx="2789">0</cx:pt>
          <cx:pt idx="2790">0</cx:pt>
          <cx:pt idx="2791">0</cx:pt>
          <cx:pt idx="2792">0</cx:pt>
          <cx:pt idx="2793">0</cx:pt>
          <cx:pt idx="2794">0</cx:pt>
          <cx:pt idx="2795">0</cx:pt>
          <cx:pt idx="2796">0</cx:pt>
          <cx:pt idx="2797">0</cx:pt>
          <cx:pt idx="2798">1173.2142857142858</cx:pt>
          <cx:pt idx="2799">0</cx:pt>
          <cx:pt idx="2800">0</cx:pt>
          <cx:pt idx="2801">0</cx:pt>
          <cx:pt idx="2802">0</cx:pt>
          <cx:pt idx="2803">0</cx:pt>
          <cx:pt idx="2804">0</cx:pt>
          <cx:pt idx="2805">0</cx:pt>
          <cx:pt idx="2806">0</cx:pt>
          <cx:pt idx="2807">7404.2857142857147</cx:pt>
          <cx:pt idx="2808">4562.5</cx:pt>
          <cx:pt idx="2809">0</cx:pt>
          <cx:pt idx="2810">0</cx:pt>
          <cx:pt idx="2811">0</cx:pt>
          <cx:pt idx="2812">0</cx:pt>
          <cx:pt idx="2813">0</cx:pt>
          <cx:pt idx="2814">0</cx:pt>
          <cx:pt idx="2815">0</cx:pt>
          <cx:pt idx="2816">0</cx:pt>
          <cx:pt idx="2817">0</cx:pt>
          <cx:pt idx="2818">0</cx:pt>
          <cx:pt idx="2819">0</cx:pt>
          <cx:pt idx="2820">0</cx:pt>
          <cx:pt idx="2821">0</cx:pt>
          <cx:pt idx="2822">0</cx:pt>
          <cx:pt idx="2823">0</cx:pt>
          <cx:pt idx="2824">950303.57142857148</cx:pt>
          <cx:pt idx="2825">18250</cx:pt>
          <cx:pt idx="2826">0</cx:pt>
          <cx:pt idx="2827">0</cx:pt>
          <cx:pt idx="2828">32850</cx:pt>
          <cx:pt idx="2829">0</cx:pt>
          <cx:pt idx="2830">0</cx:pt>
          <cx:pt idx="2831">0</cx:pt>
          <cx:pt idx="2832">0</cx:pt>
          <cx:pt idx="2833">0</cx:pt>
          <cx:pt idx="2834">0</cx:pt>
          <cx:pt idx="2835">0</cx:pt>
          <cx:pt idx="2836">0</cx:pt>
          <cx:pt idx="2837">0</cx:pt>
          <cx:pt idx="2838">0</cx:pt>
          <cx:pt idx="2839">9125</cx:pt>
          <cx:pt idx="2840">0</cx:pt>
          <cx:pt idx="2841">7821.4285714285716</cx:pt>
          <cx:pt idx="2842">0</cx:pt>
          <cx:pt idx="2843">73000</cx:pt>
          <cx:pt idx="2844">0</cx:pt>
          <cx:pt idx="2845">164250</cx:pt>
          <cx:pt idx="2846">0</cx:pt>
          <cx:pt idx="2847">0</cx:pt>
          <cx:pt idx="2848">0</cx:pt>
          <cx:pt idx="2849">0</cx:pt>
          <cx:pt idx="2850">0</cx:pt>
          <cx:pt idx="2851">0</cx:pt>
          <cx:pt idx="2852">0</cx:pt>
          <cx:pt idx="2853">0</cx:pt>
          <cx:pt idx="2854">0</cx:pt>
          <cx:pt idx="2855">58660.714285714283</cx:pt>
          <cx:pt idx="2856">0</cx:pt>
          <cx:pt idx="2857">62571.428571428572</cx:pt>
          <cx:pt idx="2858">0</cx:pt>
          <cx:pt idx="2859">7899.6428571428569</cx:pt>
          <cx:pt idx="2860">0</cx:pt>
          <cx:pt idx="2861">0</cx:pt>
          <cx:pt idx="2862">0</cx:pt>
          <cx:pt idx="2863">0</cx:pt>
          <cx:pt idx="2864">15642.857142857143</cx:pt>
          <cx:pt idx="2865">0</cx:pt>
          <cx:pt idx="2866">154342.85714285713</cx:pt>
          <cx:pt idx="2867">0</cx:pt>
          <cx:pt idx="2868">0</cx:pt>
          <cx:pt idx="2869">0</cx:pt>
          <cx:pt idx="2870">0</cx:pt>
          <cx:pt idx="2871">0</cx:pt>
          <cx:pt idx="2872">0</cx:pt>
          <cx:pt idx="2873">0</cx:pt>
          <cx:pt idx="2874">0</cx:pt>
          <cx:pt idx="2875">0</cx:pt>
          <cx:pt idx="2876">0</cx:pt>
          <cx:pt idx="2877">0</cx:pt>
          <cx:pt idx="2878">0</cx:pt>
          <cx:pt idx="2879">0</cx:pt>
          <cx:pt idx="2880">0</cx:pt>
          <cx:pt idx="2881">0</cx:pt>
          <cx:pt idx="2882">0</cx:pt>
          <cx:pt idx="2883">0</cx:pt>
          <cx:pt idx="2884">0</cx:pt>
          <cx:pt idx="2885">0</cx:pt>
          <cx:pt idx="2886">0</cx:pt>
          <cx:pt idx="2887">0</cx:pt>
          <cx:pt idx="2888">0</cx:pt>
          <cx:pt idx="2889">0</cx:pt>
          <cx:pt idx="2890">0</cx:pt>
          <cx:pt idx="2891">31285.714285714286</cx:pt>
          <cx:pt idx="2892">0</cx:pt>
          <cx:pt idx="2893">0</cx:pt>
          <cx:pt idx="2894">0</cx:pt>
          <cx:pt idx="2895">1553.8571428571427</cx:pt>
          <cx:pt idx="2896">156428.57142857142</cx:pt>
          <cx:pt idx="2897">0</cx:pt>
          <cx:pt idx="2898">0</cx:pt>
          <cx:pt idx="2899">0</cx:pt>
          <cx:pt idx="2900">0</cx:pt>
          <cx:pt idx="2901">80821.428571428565</cx:pt>
          <cx:pt idx="2902">0</cx:pt>
          <cx:pt idx="2903">14652.142857142857</cx:pt>
          <cx:pt idx="2904">0</cx:pt>
          <cx:pt idx="2905">0</cx:pt>
          <cx:pt idx="2906">18250</cx:pt>
          <cx:pt idx="2907">0</cx:pt>
          <cx:pt idx="2908">0</cx:pt>
          <cx:pt idx="2909">312857.14285714284</cx:pt>
          <cx:pt idx="2910">0</cx:pt>
          <cx:pt idx="2911">75554.999999999985</cx:pt>
          <cx:pt idx="2912">0</cx:pt>
          <cx:pt idx="2913">68828.571428571435</cx:pt>
          <cx:pt idx="2914">0</cx:pt>
          <cx:pt idx="2915">0</cx:pt>
          <cx:pt idx="2916">0</cx:pt>
          <cx:pt idx="2917">0</cx:pt>
          <cx:pt idx="2918">0</cx:pt>
          <cx:pt idx="2919">42105.357142857145</cx:pt>
          <cx:pt idx="2920">0</cx:pt>
          <cx:pt idx="2921">10950</cx:pt>
          <cx:pt idx="2922">222650</cx:pt>
          <cx:pt idx="2923">0</cx:pt>
          <cx:pt idx="2924">0</cx:pt>
          <cx:pt idx="2925">0</cx:pt>
          <cx:pt idx="2926">97767.857142857145</cx:pt>
          <cx:pt idx="2927">0</cx:pt>
          <cx:pt idx="2928">0</cx:pt>
          <cx:pt idx="2929">8603.5714285714294</cx:pt>
          <cx:pt idx="2930">65700</cx:pt>
          <cx:pt idx="2931">0</cx:pt>
          <cx:pt idx="2932">0</cx:pt>
          <cx:pt idx="2933">0</cx:pt>
          <cx:pt idx="2934">282092.85714285716</cx:pt>
          <cx:pt idx="2935">556625</cx:pt>
          <cx:pt idx="2936">31285.714285714286</cx:pt>
          <cx:pt idx="2937">13505</cx:pt>
          <cx:pt idx="2938">0</cx:pt>
          <cx:pt idx="2939">0</cx:pt>
          <cx:pt idx="2940">0</cx:pt>
          <cx:pt idx="2941">52794.642857142855</cx:pt>
          <cx:pt idx="2942">0</cx:pt>
          <cx:pt idx="2943">0</cx:pt>
          <cx:pt idx="2944">0</cx:pt>
          <cx:pt idx="2945">117321.42857142857</cx:pt>
          <cx:pt idx="2946">0</cx:pt>
          <cx:pt idx="2947">0</cx:pt>
          <cx:pt idx="2948">0</cx:pt>
          <cx:pt idx="2949">0</cx:pt>
          <cx:pt idx="2950">0</cx:pt>
          <cx:pt idx="2951">0</cx:pt>
          <cx:pt idx="2952">0</cx:pt>
          <cx:pt idx="2953">0</cx:pt>
          <cx:pt idx="2954">0</cx:pt>
          <cx:pt idx="2955">0</cx:pt>
          <cx:pt idx="2956">0</cx:pt>
          <cx:pt idx="2957">0</cx:pt>
          <cx:pt idx="2958">0</cx:pt>
          <cx:pt idx="2959">0</cx:pt>
          <cx:pt idx="2960">0</cx:pt>
          <cx:pt idx="2961">0</cx:pt>
          <cx:pt idx="2962">0</cx:pt>
          <cx:pt idx="2963">0</cx:pt>
          <cx:pt idx="2964">0</cx:pt>
          <cx:pt idx="2965">0</cx:pt>
          <cx:pt idx="2966">0</cx:pt>
          <cx:pt idx="2967">36500</cx:pt>
          <cx:pt idx="2968">58791.071428571435</cx:pt>
          <cx:pt idx="2969">0</cx:pt>
          <cx:pt idx="2970">0</cx:pt>
          <cx:pt idx="2971">0</cx:pt>
          <cx:pt idx="2972">0</cx:pt>
          <cx:pt idx="2973">0</cx:pt>
          <cx:pt idx="2974">0</cx:pt>
          <cx:pt idx="2975">68437.5</cx:pt>
          <cx:pt idx="2976">0</cx:pt>
          <cx:pt idx="2977">0</cx:pt>
          <cx:pt idx="2978">0</cx:pt>
          <cx:pt idx="2979">3910.7142857142858</cx:pt>
          <cx:pt idx="2980">31285.714285714286</cx:pt>
          <cx:pt idx="2981">30503.571428571428</cx:pt>
          <cx:pt idx="2982">0</cx:pt>
          <cx:pt idx="2983">32850</cx:pt>
          <cx:pt idx="2984">0</cx:pt>
          <cx:pt idx="2985">0</cx:pt>
          <cx:pt idx="2986">0</cx:pt>
          <cx:pt idx="2987">0</cx:pt>
          <cx:pt idx="2988">0</cx:pt>
          <cx:pt idx="2989">0</cx:pt>
          <cx:pt idx="2990">0</cx:pt>
          <cx:pt idx="2991">0</cx:pt>
          <cx:pt idx="2992">0</cx:pt>
          <cx:pt idx="2993">0</cx:pt>
          <cx:pt idx="2994">0</cx:pt>
          <cx:pt idx="2995">306339.28571428574</cx:pt>
          <cx:pt idx="2996">0</cx:pt>
          <cx:pt idx="2997">0</cx:pt>
          <cx:pt idx="2998">7821.4285714285716</cx:pt>
          <cx:pt idx="2999">0</cx:pt>
          <cx:pt idx="3000">0</cx:pt>
          <cx:pt idx="3001">0</cx:pt>
          <cx:pt idx="3002">0</cx:pt>
          <cx:pt idx="3003">0</cx:pt>
          <cx:pt idx="3004">0</cx:pt>
          <cx:pt idx="3005">0</cx:pt>
          <cx:pt idx="3006">0</cx:pt>
          <cx:pt idx="3007">0</cx:pt>
          <cx:pt idx="3008">0</cx:pt>
          <cx:pt idx="3009">0</cx:pt>
          <cx:pt idx="3010">0</cx:pt>
          <cx:pt idx="3011">375428.57142857142</cx:pt>
          <cx:pt idx="3012">19553.571428571428</cx:pt>
          <cx:pt idx="3013">287437.5</cx:pt>
          <cx:pt idx="3014">0</cx:pt>
          <cx:pt idx="3015">0</cx:pt>
          <cx:pt idx="3016">0</cx:pt>
          <cx:pt idx="3017">75190</cx:pt>
          <cx:pt idx="3018">22682.142857142859</cx:pt>
          <cx:pt idx="3019">0</cx:pt>
          <cx:pt idx="3020">0</cx:pt>
          <cx:pt idx="3021">0</cx:pt>
          <cx:pt idx="3022">32850</cx:pt>
          <cx:pt idx="3023">5631.4285714285716</cx:pt>
          <cx:pt idx="3024">0</cx:pt>
          <cx:pt idx="3025">0</cx:pt>
          <cx:pt idx="3026">0</cx:pt>
          <cx:pt idx="3027">0</cx:pt>
          <cx:pt idx="3028">0</cx:pt>
          <cx:pt idx="3029">78214.28571428571</cx:pt>
          <cx:pt idx="3030">0</cx:pt>
          <cx:pt idx="3031">0</cx:pt>
          <cx:pt idx="3032">0</cx:pt>
          <cx:pt idx="3033">83428.571428571435</cx:pt>
          <cx:pt idx="3034">0</cx:pt>
          <cx:pt idx="3035">0</cx:pt>
          <cx:pt idx="3036">0</cx:pt>
          <cx:pt idx="3037">0</cx:pt>
          <cx:pt idx="3038">0</cx:pt>
          <cx:pt idx="3039">0</cx:pt>
          <cx:pt idx="3040">0</cx:pt>
          <cx:pt idx="3041">117321.42857142857</cx:pt>
          <cx:pt idx="3042">0</cx:pt>
          <cx:pt idx="3043">0</cx:pt>
          <cx:pt idx="3044">0</cx:pt>
          <cx:pt idx="3045">0</cx:pt>
          <cx:pt idx="3046">0</cx:pt>
          <cx:pt idx="3047">0</cx:pt>
          <cx:pt idx="3048">0</cx:pt>
          <cx:pt idx="3049">0</cx:pt>
          <cx:pt idx="3050">0</cx:pt>
          <cx:pt idx="3051">0</cx:pt>
          <cx:pt idx="3052">0</cx:pt>
          <cx:pt idx="3053">0</cx:pt>
          <cx:pt idx="3054">0</cx:pt>
          <cx:pt idx="3055">0</cx:pt>
          <cx:pt idx="3056">0</cx:pt>
          <cx:pt idx="3057">0</cx:pt>
          <cx:pt idx="3058">0</cx:pt>
          <cx:pt idx="3059">0</cx:pt>
          <cx:pt idx="3060">0</cx:pt>
          <cx:pt idx="3061">0</cx:pt>
          <cx:pt idx="3062">0</cx:pt>
          <cx:pt idx="3063">0</cx:pt>
          <cx:pt idx="3064">0</cx:pt>
          <cx:pt idx="3065">0</cx:pt>
          <cx:pt idx="3066">0</cx:pt>
          <cx:pt idx="3067">0</cx:pt>
          <cx:pt idx="3068">0</cx:pt>
          <cx:pt idx="3069">244028.57142857142</cx:pt>
          <cx:pt idx="3070">0</cx:pt>
          <cx:pt idx="3071">0</cx:pt>
          <cx:pt idx="3072">67785.71428571429</cx:pt>
          <cx:pt idx="3073">0</cx:pt>
          <cx:pt idx="3074">0</cx:pt>
          <cx:pt idx="3075">0</cx:pt>
          <cx:pt idx="3076">0</cx:pt>
          <cx:pt idx="3077">0</cx:pt>
          <cx:pt idx="3078">0</cx:pt>
          <cx:pt idx="3079">0</cx:pt>
          <cx:pt idx="3080">0</cx:pt>
          <cx:pt idx="3081">0</cx:pt>
          <cx:pt idx="3082">0</cx:pt>
          <cx:pt idx="3083">0</cx:pt>
          <cx:pt idx="3084">0</cx:pt>
          <cx:pt idx="3085">0</cx:pt>
          <cx:pt idx="3086">0</cx:pt>
          <cx:pt idx="3087">0</cx:pt>
          <cx:pt idx="3088">0</cx:pt>
          <cx:pt idx="3089">3519.6428571428573</cx:pt>
          <cx:pt idx="3090">0</cx:pt>
          <cx:pt idx="3091">15056.25</cx:pt>
          <cx:pt idx="3092">19292.857142857141</cx:pt>
          <cx:pt idx="3093">122535.71428571429</cx:pt>
          <cx:pt idx="3094">0</cx:pt>
          <cx:pt idx="3095">0</cx:pt>
          <cx:pt idx="3096">3519.6428571428573</cx:pt>
          <cx:pt idx="3097">0</cx:pt>
          <cx:pt idx="3098">0</cx:pt>
          <cx:pt idx="3099">0</cx:pt>
          <cx:pt idx="3100">0</cx:pt>
          <cx:pt idx="3101">0</cx:pt>
          <cx:pt idx="3102">0</cx:pt>
          <cx:pt idx="3103">0</cx:pt>
          <cx:pt idx="3104">0</cx:pt>
          <cx:pt idx="3105">0</cx:pt>
          <cx:pt idx="3106">0</cx:pt>
          <cx:pt idx="3107">64657.142857142855</cx:pt>
          <cx:pt idx="3108">0</cx:pt>
          <cx:pt idx="3109">0</cx:pt>
          <cx:pt idx="3110">130357.14285714286</cx:pt>
          <cx:pt idx="3111">0</cx:pt>
          <cx:pt idx="3112">0</cx:pt>
          <cx:pt idx="3113">28678.571428571431</cx:pt>
          <cx:pt idx="3114">57357.142857142862</cx:pt>
          <cx:pt idx="3115">0</cx:pt>
          <cx:pt idx="3116">0</cx:pt>
          <cx:pt idx="3117">0</cx:pt>
          <cx:pt idx="3118">15642.857142857143</cx:pt>
          <cx:pt idx="3119">0</cx:pt>
          <cx:pt idx="3120">0</cx:pt>
          <cx:pt idx="3121">0</cx:pt>
          <cx:pt idx="3122">0</cx:pt>
          <cx:pt idx="3123">427701.78571428574</cx:pt>
          <cx:pt idx="3124">0</cx:pt>
          <cx:pt idx="3125">0</cx:pt>
          <cx:pt idx="3126">265928.57142857142</cx:pt>
          <cx:pt idx="3127">0</cx:pt>
          <cx:pt idx="3128">273750</cx:pt>
          <cx:pt idx="3129">0</cx:pt>
          <cx:pt idx="3130">0</cx:pt>
          <cx:pt idx="3131">0</cx:pt>
          <cx:pt idx="3132">0</cx:pt>
          <cx:pt idx="3133">0</cx:pt>
          <cx:pt idx="3134">0</cx:pt>
          <cx:pt idx="3135">0</cx:pt>
          <cx:pt idx="3136">0</cx:pt>
          <cx:pt idx="3137">0</cx:pt>
          <cx:pt idx="3138">0</cx:pt>
          <cx:pt idx="3139">0</cx:pt>
          <cx:pt idx="3140">0</cx:pt>
          <cx:pt idx="3141">0</cx:pt>
          <cx:pt idx="3142">127098.21428571429</cx:pt>
          <cx:pt idx="3143">0</cx:pt>
          <cx:pt idx="3144">0</cx:pt>
          <cx:pt idx="3145">63092.857142857152</cx:pt>
          <cx:pt idx="3146">11732.142857142857</cx:pt>
          <cx:pt idx="3147">0</cx:pt>
          <cx:pt idx="3148">0</cx:pt>
          <cx:pt idx="3149">0</cx:pt>
          <cx:pt idx="3150">0</cx:pt>
          <cx:pt idx="3151">0</cx:pt>
          <cx:pt idx="3152">0</cx:pt>
          <cx:pt idx="3153">3910.7142857142858</cx:pt>
          <cx:pt idx="3154">4301.7857142857147</cx:pt>
          <cx:pt idx="3155">0</cx:pt>
          <cx:pt idx="3156">0</cx:pt>
          <cx:pt idx="3157">0</cx:pt>
          <cx:pt idx="3158">0</cx:pt>
          <cx:pt idx="3159">0</cx:pt>
          <cx:pt idx="3160">0</cx:pt>
          <cx:pt idx="3161">0</cx:pt>
          <cx:pt idx="3162">0</cx:pt>
          <cx:pt idx="3163">0</cx:pt>
          <cx:pt idx="3164">0</cx:pt>
          <cx:pt idx="3165">0</cx:pt>
          <cx:pt idx="3166">0</cx:pt>
          <cx:pt idx="3167">0</cx:pt>
          <cx:pt idx="3168">0</cx:pt>
          <cx:pt idx="3169">84732.142857142855</cx:pt>
          <cx:pt idx="3170">61007.142857142855</cx:pt>
          <cx:pt idx="3171">0</cx:pt>
          <cx:pt idx="3172">0</cx:pt>
          <cx:pt idx="3173">0</cx:pt>
          <cx:pt idx="3174">0</cx:pt>
          <cx:pt idx="3175">0</cx:pt>
          <cx:pt idx="3176">0</cx:pt>
          <cx:pt idx="3177">0</cx:pt>
          <cx:pt idx="3178">0</cx:pt>
          <cx:pt idx="3179">0</cx:pt>
          <cx:pt idx="3180">0</cx:pt>
          <cx:pt idx="3181">0</cx:pt>
          <cx:pt idx="3182">0</cx:pt>
          <cx:pt idx="3183">0</cx:pt>
          <cx:pt idx="3184">0</cx:pt>
          <cx:pt idx="3185">0</cx:pt>
          <cx:pt idx="3186">52142.857142857145</cx:pt>
          <cx:pt idx="3187">0</cx:pt>
          <cx:pt idx="3188">0</cx:pt>
          <cx:pt idx="3189">0</cx:pt>
          <cx:pt idx="3190">0</cx:pt>
          <cx:pt idx="3191">0</cx:pt>
          <cx:pt idx="3192">0</cx:pt>
          <cx:pt idx="3193">0</cx:pt>
          <cx:pt idx="3194">0</cx:pt>
          <cx:pt idx="3195">0</cx:pt>
          <cx:pt idx="3196">0</cx:pt>
          <cx:pt idx="3197">0</cx:pt>
          <cx:pt idx="3198">0</cx:pt>
          <cx:pt idx="3199">0</cx:pt>
          <cx:pt idx="3200">0</cx:pt>
          <cx:pt idx="3201">0</cx:pt>
          <cx:pt idx="3202">0</cx:pt>
          <cx:pt idx="3203">0</cx:pt>
          <cx:pt idx="3204">56314.285714285717</cx:pt>
          <cx:pt idx="3205">0</cx:pt>
          <cx:pt idx="3206">93857.142857142855</cx:pt>
          <cx:pt idx="3207">0</cx:pt>
          <cx:pt idx="3208">0</cx:pt>
          <cx:pt idx="3209">0</cx:pt>
          <cx:pt idx="3210">0</cx:pt>
          <cx:pt idx="3211">0</cx:pt>
          <cx:pt idx="3212">0</cx:pt>
          <cx:pt idx="3213">0</cx:pt>
          <cx:pt idx="3214">0</cx:pt>
          <cx:pt idx="3215">0</cx:pt>
          <cx:pt idx="3216">0</cx:pt>
          <cx:pt idx="3217">0</cx:pt>
          <cx:pt idx="3218">0</cx:pt>
          <cx:pt idx="3219">0</cx:pt>
          <cx:pt idx="3220">0</cx:pt>
          <cx:pt idx="3221">0</cx:pt>
          <cx:pt idx="3222">0</cx:pt>
          <cx:pt idx="3223">0</cx:pt>
          <cx:pt idx="3224">0</cx:pt>
          <cx:pt idx="3225">0</cx:pt>
          <cx:pt idx="3226">0</cx:pt>
          <cx:pt idx="3227">0</cx:pt>
          <cx:pt idx="3228">0</cx:pt>
          <cx:pt idx="3229">0</cx:pt>
          <cx:pt idx="3230">0</cx:pt>
          <cx:pt idx="3231">0</cx:pt>
          <cx:pt idx="3232">0</cx:pt>
          <cx:pt idx="3233">0</cx:pt>
          <cx:pt idx="3234">0</cx:pt>
          <cx:pt idx="3235">0</cx:pt>
          <cx:pt idx="3236">224475</cx:pt>
          <cx:pt idx="3237">0</cx:pt>
          <cx:pt idx="3238">0</cx:pt>
          <cx:pt idx="3239">8603.5714285714294</cx:pt>
          <cx:pt idx="3240">0</cx:pt>
          <cx:pt idx="3241">0</cx:pt>
          <cx:pt idx="3242">0</cx:pt>
          <cx:pt idx="3243">0</cx:pt>
          <cx:pt idx="3244">20857.142857142859</cx:pt>
          <cx:pt idx="3245">0</cx:pt>
          <cx:pt idx="3246">0</cx:pt>
          <cx:pt idx="3247">0</cx:pt>
          <cx:pt idx="3248">0</cx:pt>
          <cx:pt idx="3249">0</cx:pt>
          <cx:pt idx="3250">0</cx:pt>
          <cx:pt idx="3251">52142.857142857145</cx:pt>
          <cx:pt idx="3252">0</cx:pt>
          <cx:pt idx="3253">0</cx:pt>
          <cx:pt idx="3254">0</cx:pt>
          <cx:pt idx="3255">0</cx:pt>
          <cx:pt idx="3256">0</cx:pt>
          <cx:pt idx="3257">0</cx:pt>
          <cx:pt idx="3258">0</cx:pt>
          <cx:pt idx="3259">0</cx:pt>
          <cx:pt idx="3260">0</cx:pt>
          <cx:pt idx="3261">0</cx:pt>
          <cx:pt idx="3262">0</cx:pt>
          <cx:pt idx="3263">15642.857142857143</cx:pt>
          <cx:pt idx="3264">0</cx:pt>
          <cx:pt idx="3265">0</cx:pt>
          <cx:pt idx="3266">0</cx:pt>
          <cx:pt idx="3267">0</cx:pt>
          <cx:pt idx="3268">0</cx:pt>
          <cx:pt idx="3269">0</cx:pt>
          <cx:pt idx="3270">1079357.142857143</cx:pt>
          <cx:pt idx="3271">0</cx:pt>
          <cx:pt idx="3272">0</cx:pt>
          <cx:pt idx="3273">0</cx:pt>
          <cx:pt idx="3274">203357.14285714287</cx:pt>
          <cx:pt idx="3275">0</cx:pt>
          <cx:pt idx="3276">0</cx:pt>
          <cx:pt idx="3277">0</cx:pt>
          <cx:pt idx="3278">0</cx:pt>
          <cx:pt idx="3279">0</cx:pt>
          <cx:pt idx="3280">0</cx:pt>
          <cx:pt idx="3281">0</cx:pt>
          <cx:pt idx="3282">0</cx:pt>
          <cx:pt idx="3283">0</cx:pt>
          <cx:pt idx="3284">26071.428571428572</cx:pt>
          <cx:pt idx="3285">219000</cx:pt>
          <cx:pt idx="3286">0</cx:pt>
          <cx:pt idx="3287">0</cx:pt>
          <cx:pt idx="3288">0</cx:pt>
          <cx:pt idx="3289">0</cx:pt>
          <cx:pt idx="3290">0</cx:pt>
          <cx:pt idx="3291">0</cx:pt>
          <cx:pt idx="3292">0</cx:pt>
          <cx:pt idx="3293">0</cx:pt>
          <cx:pt idx="3294">0</cx:pt>
          <cx:pt idx="3295">0</cx:pt>
          <cx:pt idx="3296">0</cx:pt>
          <cx:pt idx="3297">0</cx:pt>
          <cx:pt idx="3298">0</cx:pt>
          <cx:pt idx="3299">0</cx:pt>
          <cx:pt idx="3300">0</cx:pt>
          <cx:pt idx="3301">0</cx:pt>
          <cx:pt idx="3302">0</cx:pt>
          <cx:pt idx="3303">0</cx:pt>
          <cx:pt idx="3304">0</cx:pt>
          <cx:pt idx="3305">0</cx:pt>
          <cx:pt idx="3306">0</cx:pt>
          <cx:pt idx="3307">0</cx:pt>
          <cx:pt idx="3308">0</cx:pt>
          <cx:pt idx="3309">0</cx:pt>
          <cx:pt idx="3310">0</cx:pt>
          <cx:pt idx="3311">0</cx:pt>
          <cx:pt idx="3312">0</cx:pt>
          <cx:pt idx="3313">0</cx:pt>
          <cx:pt idx="3314">5214.2857142857147</cx:pt>
          <cx:pt idx="3315">0</cx:pt>
          <cx:pt idx="3316">0</cx:pt>
          <cx:pt idx="3317">0</cx:pt>
          <cx:pt idx="3318">0</cx:pt>
          <cx:pt idx="3319">0</cx:pt>
          <cx:pt idx="3320">0</cx:pt>
          <cx:pt idx="3321">0</cx:pt>
          <cx:pt idx="3322">0</cx:pt>
          <cx:pt idx="3323">0</cx:pt>
          <cx:pt idx="3324">0</cx:pt>
          <cx:pt idx="3325">0</cx:pt>
          <cx:pt idx="3326">0</cx:pt>
          <cx:pt idx="3327">0</cx:pt>
          <cx:pt idx="3328">0</cx:pt>
          <cx:pt idx="3329">0</cx:pt>
          <cx:pt idx="3330">0</cx:pt>
          <cx:pt idx="3331">117321.42857142857</cx:pt>
          <cx:pt idx="3332">0</cx:pt>
          <cx:pt idx="3333">44060.714285714283</cx:pt>
          <cx:pt idx="3334">0</cx:pt>
          <cx:pt idx="3335">0</cx:pt>
          <cx:pt idx="3336">0</cx:pt>
          <cx:pt idx="3337">0</cx:pt>
          <cx:pt idx="3338">0</cx:pt>
          <cx:pt idx="3339">0</cx:pt>
          <cx:pt idx="3340">0</cx:pt>
          <cx:pt idx="3341">0</cx:pt>
          <cx:pt idx="3342">0</cx:pt>
          <cx:pt idx="3343">0</cx:pt>
          <cx:pt idx="3344">0</cx:pt>
          <cx:pt idx="3345">0</cx:pt>
          <cx:pt idx="3346">0</cx:pt>
          <cx:pt idx="3347">0</cx:pt>
          <cx:pt idx="3348">52142.857142857145</cx:pt>
          <cx:pt idx="3349">0</cx:pt>
          <cx:pt idx="3350">0</cx:pt>
          <cx:pt idx="3351">0</cx:pt>
          <cx:pt idx="3352">0</cx:pt>
          <cx:pt idx="3353">0</cx:pt>
          <cx:pt idx="3354">0</cx:pt>
          <cx:pt idx="3355">0</cx:pt>
          <cx:pt idx="3356">0</cx:pt>
          <cx:pt idx="3357">0</cx:pt>
          <cx:pt idx="3358">0</cx:pt>
          <cx:pt idx="3359">0</cx:pt>
          <cx:pt idx="3360">0</cx:pt>
          <cx:pt idx="3361">0</cx:pt>
          <cx:pt idx="3362">0</cx:pt>
          <cx:pt idx="3363">0</cx:pt>
          <cx:pt idx="3364">0</cx:pt>
          <cx:pt idx="3365">0</cx:pt>
          <cx:pt idx="3366">0</cx:pt>
          <cx:pt idx="3367">0</cx:pt>
          <cx:pt idx="3368">0</cx:pt>
          <cx:pt idx="3369">121232.14285714286</cx:pt>
          <cx:pt idx="3370">0</cx:pt>
          <cx:pt idx="3371">0</cx:pt>
          <cx:pt idx="3372">0</cx:pt>
          <cx:pt idx="3373">0</cx:pt>
          <cx:pt idx="3374">0</cx:pt>
          <cx:pt idx="3375">0</cx:pt>
          <cx:pt idx="3376">0</cx:pt>
          <cx:pt idx="3377">0</cx:pt>
          <cx:pt idx="3378">0</cx:pt>
          <cx:pt idx="3379">0</cx:pt>
          <cx:pt idx="3380">0</cx:pt>
          <cx:pt idx="3381">0</cx:pt>
          <cx:pt idx="3382">18067.5</cx:pt>
          <cx:pt idx="3383">0</cx:pt>
          <cx:pt idx="3384">0</cx:pt>
          <cx:pt idx="3385">0</cx:pt>
          <cx:pt idx="3386">195535.71428571429</cx:pt>
          <cx:pt idx="3387">0</cx:pt>
          <cx:pt idx="3388">0</cx:pt>
          <cx:pt idx="3389">0</cx:pt>
          <cx:pt idx="3390">0</cx:pt>
          <cx:pt idx="3391">0</cx:pt>
          <cx:pt idx="3392">0</cx:pt>
          <cx:pt idx="3393">0</cx:pt>
          <cx:pt idx="3394">0</cx:pt>
          <cx:pt idx="3395">0</cx:pt>
          <cx:pt idx="3396">0</cx:pt>
          <cx:pt idx="3397">0</cx:pt>
          <cx:pt idx="3398">0</cx:pt>
          <cx:pt idx="3399">0</cx:pt>
          <cx:pt idx="3400">0</cx:pt>
          <cx:pt idx="3401">0</cx:pt>
          <cx:pt idx="3402">0</cx:pt>
          <cx:pt idx="3403">0</cx:pt>
          <cx:pt idx="3404">0</cx:pt>
          <cx:pt idx="3405">0</cx:pt>
          <cx:pt idx="3406">0</cx:pt>
          <cx:pt idx="3407">0</cx:pt>
          <cx:pt idx="3408">0</cx:pt>
          <cx:pt idx="3409">0</cx:pt>
          <cx:pt idx="3410">0</cx:pt>
          <cx:pt idx="3411">0</cx:pt>
          <cx:pt idx="3412">0</cx:pt>
          <cx:pt idx="3413">0</cx:pt>
          <cx:pt idx="3414">0</cx:pt>
          <cx:pt idx="3415">0</cx:pt>
          <cx:pt idx="3416">0</cx:pt>
          <cx:pt idx="3417">459900.00000000006</cx:pt>
          <cx:pt idx="3418">0</cx:pt>
          <cx:pt idx="3419">0</cx:pt>
          <cx:pt idx="3420">0</cx:pt>
          <cx:pt idx="3421">0</cx:pt>
          <cx:pt idx="3422">0</cx:pt>
          <cx:pt idx="3423">0</cx:pt>
          <cx:pt idx="3424">299821.42857142858</cx:pt>
          <cx:pt idx="3425">0</cx:pt>
          <cx:pt idx="3426">0</cx:pt>
          <cx:pt idx="3427">0</cx:pt>
          <cx:pt idx="3428">0</cx:pt>
          <cx:pt idx="3429">0</cx:pt>
          <cx:pt idx="3430">44321.428571428572</cx:pt>
          <cx:pt idx="3431">0</cx:pt>
          <cx:pt idx="3432">0</cx:pt>
          <cx:pt idx="3433">0</cx:pt>
          <cx:pt idx="3434">0</cx:pt>
          <cx:pt idx="3435">0</cx:pt>
          <cx:pt idx="3436">0</cx:pt>
          <cx:pt idx="3437">0</cx:pt>
          <cx:pt idx="3438">0</cx:pt>
          <cx:pt idx="3439">0</cx:pt>
          <cx:pt idx="3440">0</cx:pt>
          <cx:pt idx="3441">0</cx:pt>
          <cx:pt idx="3442">0</cx:pt>
          <cx:pt idx="3443">0</cx:pt>
          <cx:pt idx="3444">0</cx:pt>
          <cx:pt idx="3445">0</cx:pt>
          <cx:pt idx="3446">0</cx:pt>
          <cx:pt idx="3447">0</cx:pt>
          <cx:pt idx="3448">0</cx:pt>
          <cx:pt idx="3449">0</cx:pt>
          <cx:pt idx="3450">0</cx:pt>
          <cx:pt idx="3451">0</cx:pt>
          <cx:pt idx="3452">43800</cx:pt>
          <cx:pt idx="3453">7300.0000000000009</cx:pt>
          <cx:pt idx="3454">0</cx:pt>
          <cx:pt idx="3455">0</cx:pt>
          <cx:pt idx="3456">117321.42857142857</cx:pt>
          <cx:pt idx="3457">0</cx:pt>
          <cx:pt idx="3458">0</cx:pt>
          <cx:pt idx="3459">0</cx:pt>
          <cx:pt idx="3460">0</cx:pt>
          <cx:pt idx="3461">0</cx:pt>
          <cx:pt idx="3462">0</cx:pt>
          <cx:pt idx="3463">0</cx:pt>
          <cx:pt idx="3464">10428.571428571429</cx:pt>
          <cx:pt idx="3465">0</cx:pt>
          <cx:pt idx="3466">0</cx:pt>
          <cx:pt idx="3467">0</cx:pt>
          <cx:pt idx="3468">105928.21428571429</cx:pt>
          <cx:pt idx="3469">0</cx:pt>
          <cx:pt idx="3470">0</cx:pt>
          <cx:pt idx="3471">8342.8571428571431</cx:pt>
          <cx:pt idx="3472">0</cx:pt>
          <cx:pt idx="3473">0</cx:pt>
          <cx:pt idx="3474">0</cx:pt>
          <cx:pt idx="3475">0</cx:pt>
          <cx:pt idx="3476">0</cx:pt>
          <cx:pt idx="3477">0</cx:pt>
          <cx:pt idx="3478">0</cx:pt>
          <cx:pt idx="3479">0</cx:pt>
          <cx:pt idx="3480">0</cx:pt>
          <cx:pt idx="3481">0</cx:pt>
          <cx:pt idx="3482">0</cx:pt>
          <cx:pt idx="3483">0</cx:pt>
          <cx:pt idx="3484">0</cx:pt>
          <cx:pt idx="3485">0</cx:pt>
          <cx:pt idx="3486">0</cx:pt>
          <cx:pt idx="3487">0</cx:pt>
          <cx:pt idx="3488">0</cx:pt>
          <cx:pt idx="3489">0</cx:pt>
          <cx:pt idx="3490">0</cx:pt>
          <cx:pt idx="3491">0</cx:pt>
          <cx:pt idx="3492">0</cx:pt>
          <cx:pt idx="3493">0</cx:pt>
          <cx:pt idx="3494">0</cx:pt>
          <cx:pt idx="3495">0</cx:pt>
          <cx:pt idx="3496">0</cx:pt>
          <cx:pt idx="3497">0</cx:pt>
          <cx:pt idx="3498">0</cx:pt>
          <cx:pt idx="3499">0</cx:pt>
          <cx:pt idx="3500">0</cx:pt>
          <cx:pt idx="3501">0</cx:pt>
          <cx:pt idx="3502">0</cx:pt>
          <cx:pt idx="3503">0</cx:pt>
          <cx:pt idx="3504">0</cx:pt>
          <cx:pt idx="3505">83950</cx:pt>
          <cx:pt idx="3506">0</cx:pt>
          <cx:pt idx="3507">0</cx:pt>
          <cx:pt idx="3508">0</cx:pt>
          <cx:pt idx="3509">187714.28571428571</cx:pt>
          <cx:pt idx="3510">0</cx:pt>
          <cx:pt idx="3511">0</cx:pt>
          <cx:pt idx="3512">0</cx:pt>
          <cx:pt idx="3513">0</cx:pt>
          <cx:pt idx="3514">0</cx:pt>
          <cx:pt idx="3515">0</cx:pt>
          <cx:pt idx="3516">0</cx:pt>
          <cx:pt idx="3517">167300.35714285713</cx:pt>
          <cx:pt idx="3518">0</cx:pt>
          <cx:pt idx="3519">0</cx:pt>
          <cx:pt idx="3520">961253.57142857148</cx:pt>
          <cx:pt idx="3521">0</cx:pt>
          <cx:pt idx="3522">0</cx:pt>
          <cx:pt idx="3523">6517.8571428571431</cx:pt>
          <cx:pt idx="3524">0</cx:pt>
          <cx:pt idx="3525">0</cx:pt>
          <cx:pt idx="3526">0</cx:pt>
          <cx:pt idx="3527">0</cx:pt>
          <cx:pt idx="3528">0</cx:pt>
          <cx:pt idx="3529">0</cx:pt>
          <cx:pt idx="3530">0</cx:pt>
          <cx:pt idx="3531">0</cx:pt>
          <cx:pt idx="3532">56835.714285714297</cx:pt>
          <cx:pt idx="3533">0</cx:pt>
          <cx:pt idx="3534">98550</cx:pt>
          <cx:pt idx="3535">0</cx:pt>
          <cx:pt idx="3536">0</cx:pt>
          <cx:pt idx="3537">0</cx:pt>
          <cx:pt idx="3538">0</cx:pt>
          <cx:pt idx="3539">0</cx:pt>
          <cx:pt idx="3540">0</cx:pt>
          <cx:pt idx="3541">0</cx:pt>
          <cx:pt idx="3542">0</cx:pt>
          <cx:pt idx="3543">0</cx:pt>
          <cx:pt idx="3544">127750</cx:pt>
          <cx:pt idx="3545">0</cx:pt>
          <cx:pt idx="3546">0</cx:pt>
          <cx:pt idx="3547">0</cx:pt>
          <cx:pt idx="3548">2607.1428571428573</cx:pt>
          <cx:pt idx="3549">6257.1428571428569</cx:pt>
          <cx:pt idx="3550">0</cx:pt>
          <cx:pt idx="3551">0</cx:pt>
          <cx:pt idx="3552">0</cx:pt>
          <cx:pt idx="3553">133485.71428571429</cx:pt>
          <cx:pt idx="3554">0</cx:pt>
          <cx:pt idx="3555">0</cx:pt>
          <cx:pt idx="3556">702625</cx:pt>
          <cx:pt idx="3557">0</cx:pt>
          <cx:pt idx="3558">69819.28571428571</cx:pt>
          <cx:pt idx="3559">0</cx:pt>
          <cx:pt idx="3560">0</cx:pt>
          <cx:pt idx="3561">0</cx:pt>
          <cx:pt idx="3562">0</cx:pt>
          <cx:pt idx="3563">3910.7142857142858</cx:pt>
          <cx:pt idx="3564">0</cx:pt>
          <cx:pt idx="3565">0</cx:pt>
          <cx:pt idx="3566">0</cx:pt>
          <cx:pt idx="3567">0</cx:pt>
          <cx:pt idx="3568">0</cx:pt>
          <cx:pt idx="3569">0</cx:pt>
          <cx:pt idx="3570">0</cx:pt>
          <cx:pt idx="3571">0</cx:pt>
          <cx:pt idx="3572">0</cx:pt>
          <cx:pt idx="3573">0</cx:pt>
          <cx:pt idx="3574">0</cx:pt>
          <cx:pt idx="3575">0</cx:pt>
          <cx:pt idx="3576">0</cx:pt>
          <cx:pt idx="3577">0</cx:pt>
          <cx:pt idx="3578">0</cx:pt>
          <cx:pt idx="3579">0</cx:pt>
          <cx:pt idx="3580">0</cx:pt>
          <cx:pt idx="3581">0</cx:pt>
          <cx:pt idx="3582">78214.28571428571</cx:pt>
          <cx:pt idx="3583">0</cx:pt>
          <cx:pt idx="3584">0</cx:pt>
          <cx:pt idx="3585">78214.28571428571</cx:pt>
          <cx:pt idx="3586">0</cx:pt>
          <cx:pt idx="3587">0</cx:pt>
          <cx:pt idx="3588">0</cx:pt>
          <cx:pt idx="3589">21430.714285714286</cx:pt>
          <cx:pt idx="3590">0</cx:pt>
          <cx:pt idx="3591">0</cx:pt>
          <cx:pt idx="3592">0</cx:pt>
          <cx:pt idx="3593">0</cx:pt>
          <cx:pt idx="3594">0</cx:pt>
          <cx:pt idx="3595">0</cx:pt>
          <cx:pt idx="3596">0</cx:pt>
          <cx:pt idx="3597">0</cx:pt>
          <cx:pt idx="3598">0</cx:pt>
          <cx:pt idx="3599">0</cx:pt>
          <cx:pt idx="3600">45625</cx:pt>
          <cx:pt idx="3601">0</cx:pt>
          <cx:pt idx="3602">0</cx:pt>
          <cx:pt idx="3603">0</cx:pt>
          <cx:pt idx="3604">82125</cx:pt>
          <cx:pt idx="3605">46720.000000000007</cx:pt>
          <cx:pt idx="3606">0</cx:pt>
          <cx:pt idx="3607">0</cx:pt>
          <cx:pt idx="3608">0</cx:pt>
          <cx:pt idx="3609">0</cx:pt>
          <cx:pt idx="3610">0</cx:pt>
          <cx:pt idx="3611">0</cx:pt>
          <cx:pt idx="3612">0</cx:pt>
          <cx:pt idx="3613">0</cx:pt>
          <cx:pt idx="3614">0</cx:pt>
          <cx:pt idx="3615">0</cx:pt>
          <cx:pt idx="3616">58269.642857142855</cx:pt>
          <cx:pt idx="3617">0</cx:pt>
          <cx:pt idx="3618">0</cx:pt>
          <cx:pt idx="3619">0</cx:pt>
          <cx:pt idx="3620">0</cx:pt>
          <cx:pt idx="3621">0</cx:pt>
          <cx:pt idx="3622">0</cx:pt>
          <cx:pt idx="3623">0</cx:pt>
          <cx:pt idx="3624">0</cx:pt>
          <cx:pt idx="3625">0</cx:pt>
          <cx:pt idx="3626">0</cx:pt>
          <cx:pt idx="3627">0</cx:pt>
          <cx:pt idx="3628">0</cx:pt>
          <cx:pt idx="3629">0</cx:pt>
          <cx:pt idx="3630">0</cx:pt>
          <cx:pt idx="3631">0</cx:pt>
          <cx:pt idx="3632">0</cx:pt>
          <cx:pt idx="3633">0</cx:pt>
          <cx:pt idx="3634">0</cx:pt>
          <cx:pt idx="3635">109500</cx:pt>
          <cx:pt idx="3636">58400</cx:pt>
          <cx:pt idx="3637">0</cx:pt>
          <cx:pt idx="3638">0</cx:pt>
          <cx:pt idx="3639">0</cx:pt>
          <cx:pt idx="3640">0</cx:pt>
          <cx:pt idx="3641">0</cx:pt>
          <cx:pt idx="3642">0</cx:pt>
          <cx:pt idx="3643">0</cx:pt>
          <cx:pt idx="3644">0</cx:pt>
          <cx:pt idx="3645">0</cx:pt>
          <cx:pt idx="3646">0</cx:pt>
          <cx:pt idx="3647">0</cx:pt>
          <cx:pt idx="3648">0</cx:pt>
          <cx:pt idx="3649">0</cx:pt>
          <cx:pt idx="3650">0</cx:pt>
          <cx:pt idx="3651">83376.428571428565</cx:pt>
          <cx:pt idx="3652">0</cx:pt>
          <cx:pt idx="3653">0</cx:pt>
          <cx:pt idx="3654">0</cx:pt>
          <cx:pt idx="3655">0</cx:pt>
          <cx:pt idx="3656">0</cx:pt>
          <cx:pt idx="3657">0</cx:pt>
          <cx:pt idx="3658">0</cx:pt>
          <cx:pt idx="3659">0</cx:pt>
          <cx:pt idx="3660">0</cx:pt>
          <cx:pt idx="3661">0</cx:pt>
          <cx:pt idx="3662">0</cx:pt>
          <cx:pt idx="3663">0</cx:pt>
          <cx:pt idx="3664">0</cx:pt>
          <cx:pt idx="3665">0</cx:pt>
          <cx:pt idx="3666">0</cx:pt>
          <cx:pt idx="3667">46928.571428571428</cx:pt>
          <cx:pt idx="3668">0</cx:pt>
          <cx:pt idx="3669">0</cx:pt>
          <cx:pt idx="3670">0</cx:pt>
          <cx:pt idx="3671">0</cx:pt>
          <cx:pt idx="3672">0</cx:pt>
          <cx:pt idx="3673">0</cx:pt>
          <cx:pt idx="3674">0</cx:pt>
          <cx:pt idx="3675">0</cx:pt>
          <cx:pt idx="3676">0</cx:pt>
          <cx:pt idx="3677">0</cx:pt>
          <cx:pt idx="3678">4692.8571428571431</cx:pt>
          <cx:pt idx="3679">0</cx:pt>
          <cx:pt idx="3680">0</cx:pt>
          <cx:pt idx="3681">0</cx:pt>
          <cx:pt idx="3682">0</cx:pt>
          <cx:pt idx="3683">0</cx:pt>
          <cx:pt idx="3684">0</cx:pt>
          <cx:pt idx="3685">0</cx:pt>
          <cx:pt idx="3686">0</cx:pt>
          <cx:pt idx="3687">0</cx:pt>
          <cx:pt idx="3688">74303.571428571435</cx:pt>
          <cx:pt idx="3689">117321.42857142857</cx:pt>
          <cx:pt idx="3690">41453.571428571428</cx:pt>
          <cx:pt idx="3691">0</cx:pt>
          <cx:pt idx="3692">0</cx:pt>
          <cx:pt idx="3693">391071.42857142858</cx:pt>
          <cx:pt idx="3694">0</cx:pt>
          <cx:pt idx="3695">0</cx:pt>
          <cx:pt idx="3696">0</cx:pt>
          <cx:pt idx="3697">0</cx:pt>
          <cx:pt idx="3698">111455.35714285714</cx:pt>
          <cx:pt idx="3699">27114.285714285714</cx:pt>
          <cx:pt idx="3700">0</cx:pt>
          <cx:pt idx="3701">0</cx:pt>
          <cx:pt idx="3702">0</cx:pt>
          <cx:pt idx="3703">0</cx:pt>
          <cx:pt idx="3704">990714.28571428568</cx:pt>
          <cx:pt idx="3705">0</cx:pt>
          <cx:pt idx="3706">1825</cx:pt>
          <cx:pt idx="3707">0</cx:pt>
          <cx:pt idx="3708">0</cx:pt>
          <cx:pt idx="3709">0</cx:pt>
          <cx:pt idx="3710">0</cx:pt>
          <cx:pt idx="3711">50057.142857142855</cx:pt>
          <cx:pt idx="3712">0</cx:pt>
          <cx:pt idx="3713">0</cx:pt>
          <cx:pt idx="3714">0</cx:pt>
          <cx:pt idx="3715">0</cx:pt>
          <cx:pt idx="3716">0</cx:pt>
          <cx:pt idx="3717">15642.857142857143</cx:pt>
          <cx:pt idx="3718">0</cx:pt>
          <cx:pt idx="3719">0</cx:pt>
          <cx:pt idx="3720">33762.5</cx:pt>
          <cx:pt idx="3721">0</cx:pt>
          <cx:pt idx="3722">0</cx:pt>
          <cx:pt idx="3723">0</cx:pt>
          <cx:pt idx="3724">351964.28571428574</cx:pt>
          <cx:pt idx="3725">0</cx:pt>
          <cx:pt idx="3726">0</cx:pt>
          <cx:pt idx="3727">0</cx:pt>
          <cx:pt idx="3728">0</cx:pt>
          <cx:pt idx="3729">0</cx:pt>
          <cx:pt idx="3730">0</cx:pt>
          <cx:pt idx="3731">0</cx:pt>
          <cx:pt idx="3732">0</cx:pt>
          <cx:pt idx="3733">0</cx:pt>
          <cx:pt idx="3734">3910.7142857142858</cx:pt>
          <cx:pt idx="3735">0</cx:pt>
          <cx:pt idx="3736">0</cx:pt>
          <cx:pt idx="3737">0</cx:pt>
          <cx:pt idx="3738">0</cx:pt>
          <cx:pt idx="3739">0</cx:pt>
          <cx:pt idx="3740">0</cx:pt>
          <cx:pt idx="3741">0</cx:pt>
          <cx:pt idx="3742">0</cx:pt>
          <cx:pt idx="3743">0</cx:pt>
          <cx:pt idx="3744">0</cx:pt>
          <cx:pt idx="3745">0</cx:pt>
          <cx:pt idx="3746">0</cx:pt>
          <cx:pt idx="3747">9385.7142857142862</cx:pt>
          <cx:pt idx="3748">300342.85714285716</cx:pt>
          <cx:pt idx="3749">0</cx:pt>
          <cx:pt idx="3750">0</cx:pt>
          <cx:pt idx="3751">0</cx:pt>
          <cx:pt idx="3752">0</cx:pt>
          <cx:pt idx="3753">0</cx:pt>
          <cx:pt idx="3754">0</cx:pt>
          <cx:pt idx="3755">0</cx:pt>
          <cx:pt idx="3756">0</cx:pt>
          <cx:pt idx="3757">114975</cx:pt>
          <cx:pt idx="3758">0</cx:pt>
          <cx:pt idx="3759">0</cx:pt>
          <cx:pt idx="3760">0</cx:pt>
          <cx:pt idx="3761">0</cx:pt>
          <cx:pt idx="3762">0</cx:pt>
          <cx:pt idx="3763">0</cx:pt>
          <cx:pt idx="3764">0</cx:pt>
          <cx:pt idx="3765">0</cx:pt>
          <cx:pt idx="3766">0</cx:pt>
          <cx:pt idx="3767">0</cx:pt>
          <cx:pt idx="3768">0</cx:pt>
          <cx:pt idx="3769">0</cx:pt>
          <cx:pt idx="3770">0</cx:pt>
          <cx:pt idx="3771">0</cx:pt>
          <cx:pt idx="3772">0</cx:pt>
          <cx:pt idx="3773">0</cx:pt>
          <cx:pt idx="3774">0</cx:pt>
          <cx:pt idx="3775">0</cx:pt>
          <cx:pt idx="3776">0</cx:pt>
          <cx:pt idx="3777">0</cx:pt>
          <cx:pt idx="3778">0</cx:pt>
          <cx:pt idx="3779">0</cx:pt>
          <cx:pt idx="3780">78214.28571428571</cx:pt>
          <cx:pt idx="3781">0</cx:pt>
          <cx:pt idx="3782">0</cx:pt>
          <cx:pt idx="3783">0</cx:pt>
          <cx:pt idx="3784">0</cx:pt>
          <cx:pt idx="3785">0</cx:pt>
          <cx:pt idx="3786">0</cx:pt>
          <cx:pt idx="3787">62415</cx:pt>
          <cx:pt idx="3788">0</cx:pt>
          <cx:pt idx="3789">0</cx:pt>
          <cx:pt idx="3790">0</cx:pt>
          <cx:pt idx="3791">0</cx:pt>
          <cx:pt idx="3792">0</cx:pt>
          <cx:pt idx="3793">0</cx:pt>
          <cx:pt idx="3794">80169.642857142841</cx:pt>
          <cx:pt idx="3795">0</cx:pt>
          <cx:pt idx="3796">0</cx:pt>
          <cx:pt idx="3797">0</cx:pt>
          <cx:pt idx="3798">0</cx:pt>
          <cx:pt idx="3799">0</cx:pt>
          <cx:pt idx="3800">0</cx:pt>
          <cx:pt idx="3801">0</cx:pt>
          <cx:pt idx="3802">0</cx:pt>
          <cx:pt idx="3803">0</cx:pt>
          <cx:pt idx="3804">0</cx:pt>
          <cx:pt idx="3805">0</cx:pt>
          <cx:pt idx="3806">0</cx:pt>
          <cx:pt idx="3807">0</cx:pt>
          <cx:pt idx="3808">25028.571428571428</cx:pt>
          <cx:pt idx="3809">0</cx:pt>
          <cx:pt idx="3810">0</cx:pt>
          <cx:pt idx="3811">146260.71428571426</cx:pt>
          <cx:pt idx="3812">0</cx:pt>
          <cx:pt idx="3813">0</cx:pt>
          <cx:pt idx="3814">9855</cx:pt>
          <cx:pt idx="3815">0</cx:pt>
          <cx:pt idx="3816">0</cx:pt>
          <cx:pt idx="3817">0</cx:pt>
          <cx:pt idx="3818">155490</cx:pt>
          <cx:pt idx="3819">0</cx:pt>
          <cx:pt idx="3820">0</cx:pt>
          <cx:pt idx="3821">658173.21428571432</cx:pt>
          <cx:pt idx="3822">0</cx:pt>
          <cx:pt idx="3823">45625</cx:pt>
          <cx:pt idx="3824">977678.57142857148</cx:pt>
          <cx:pt idx="3825">0</cx:pt>
          <cx:pt idx="3826">16425</cx:pt>
          <cx:pt idx="3827">0</cx:pt>
          <cx:pt idx="3828">0</cx:pt>
          <cx:pt idx="3829">36500</cx:pt>
          <cx:pt idx="3830">0</cx:pt>
          <cx:pt idx="3831">0</cx:pt>
          <cx:pt idx="3832">10428.571428571429</cx:pt>
          <cx:pt idx="3833">0</cx:pt>
          <cx:pt idx="3834">31285.714285714286</cx:pt>
          <cx:pt idx="3835">6517.8571428571431</cx:pt>
          <cx:pt idx="3836">0</cx:pt>
          <cx:pt idx="3837">20857.142857142859</cx:pt>
          <cx:pt idx="3838">0</cx:pt>
          <cx:pt idx="3839">0</cx:pt>
          <cx:pt idx="3840">0</cx:pt>
          <cx:pt idx="3841">0</cx:pt>
          <cx:pt idx="3842">0</cx:pt>
          <cx:pt idx="3843">0</cx:pt>
          <cx:pt idx="3844">0</cx:pt>
          <cx:pt idx="3845">94900</cx:pt>
          <cx:pt idx="3846">0</cx:pt>
          <cx:pt idx="3847">10037.5</cx:pt>
          <cx:pt idx="3848">26071.428571428572</cx:pt>
          <cx:pt idx="3849">0</cx:pt>
          <cx:pt idx="3850">0</cx:pt>
          <cx:pt idx="3851">11732.142857142857</cx:pt>
          <cx:pt idx="3852">0</cx:pt>
          <cx:pt idx="3853">0</cx:pt>
          <cx:pt idx="3854">0</cx:pt>
          <cx:pt idx="3855">0</cx:pt>
          <cx:pt idx="3856">0</cx:pt>
          <cx:pt idx="3857">0</cx:pt>
          <cx:pt idx="3858">77562.5</cx:pt>
          <cx:pt idx="3859">0</cx:pt>
          <cx:pt idx="3860">3519.6428571428573</cx:pt>
          <cx:pt idx="3861">0</cx:pt>
          <cx:pt idx="3862">14600</cx:pt>
          <cx:pt idx="3863">0</cx:pt>
          <cx:pt idx="3864">0</cx:pt>
          <cx:pt idx="3865">0</cx:pt>
          <cx:pt idx="3866">54437.142857142855</cx:pt>
          <cx:pt idx="3867">0</cx:pt>
          <cx:pt idx="3868">0</cx:pt>
          <cx:pt idx="3869">0</cx:pt>
          <cx:pt idx="3870">5214.2857142857147</cx:pt>
          <cx:pt idx="3871">0</cx:pt>
          <cx:pt idx="3872">0</cx:pt>
          <cx:pt idx="3873">0</cx:pt>
          <cx:pt idx="3874">0</cx:pt>
          <cx:pt idx="3875">136875</cx:pt>
          <cx:pt idx="3876">0</cx:pt>
          <cx:pt idx="3877">0</cx:pt>
          <cx:pt idx="3878">0</cx:pt>
          <cx:pt idx="3879">57357.142857142862</cx:pt>
          <cx:pt idx="3880">0</cx:pt>
          <cx:pt idx="3881">23464.285714285714</cx:pt>
          <cx:pt idx="3882">122926.7857142857</cx:pt>
          <cx:pt idx="3883">0</cx:pt>
          <cx:pt idx="3884">0</cx:pt>
          <cx:pt idx="3885">0</cx:pt>
          <cx:pt idx="3886">99071.428571428565</cx:pt>
          <cx:pt idx="3887">0</cx:pt>
          <cx:pt idx="3888">0</cx:pt>
          <cx:pt idx="3889">13140</cx:pt>
          <cx:pt idx="3890">0</cx:pt>
          <cx:pt idx="3891">0</cx:pt>
          <cx:pt idx="3892">0</cx:pt>
          <cx:pt idx="3893">0</cx:pt>
          <cx:pt idx="3894">0</cx:pt>
          <cx:pt idx="3895">0</cx:pt>
          <cx:pt idx="3896">0</cx:pt>
          <cx:pt idx="3897">0</cx:pt>
          <cx:pt idx="3898">74042.857142857145</cx:pt>
          <cx:pt idx="3899">0</cx:pt>
          <cx:pt idx="3900">0</cx:pt>
          <cx:pt idx="3901">0</cx:pt>
          <cx:pt idx="3902">0</cx:pt>
          <cx:pt idx="3903">0</cx:pt>
          <cx:pt idx="3904">0</cx:pt>
          <cx:pt idx="3905">0</cx:pt>
          <cx:pt idx="3906">115235.71428571429</cx:pt>
          <cx:pt idx="3907">0</cx:pt>
          <cx:pt idx="3908">0</cx:pt>
          <cx:pt idx="3909">0</cx:pt>
          <cx:pt idx="3910">0</cx:pt>
          <cx:pt idx="3911">0</cx:pt>
          <cx:pt idx="3912">0</cx:pt>
          <cx:pt idx="3913">0</cx:pt>
          <cx:pt idx="3914">0</cx:pt>
          <cx:pt idx="3915">50057.142857142855</cx:pt>
          <cx:pt idx="3916">0</cx:pt>
          <cx:pt idx="3917">0</cx:pt>
          <cx:pt idx="3918">0</cx:pt>
          <cx:pt idx="3919">312022.85714285716</cx:pt>
          <cx:pt idx="3920">0</cx:pt>
          <cx:pt idx="3921">117321.42857142857</cx:pt>
          <cx:pt idx="3922">0</cx:pt>
          <cx:pt idx="3923">0</cx:pt>
          <cx:pt idx="3924">0</cx:pt>
          <cx:pt idx="3925">0</cx:pt>
          <cx:pt idx="3926">0</cx:pt>
          <cx:pt idx="3927">64526.785714285717</cx:pt>
          <cx:pt idx="3928">0</cx:pt>
          <cx:pt idx="3929">0</cx:pt>
          <cx:pt idx="3930">0</cx:pt>
          <cx:pt idx="3931">0</cx:pt>
          <cx:pt idx="3932">0</cx:pt>
          <cx:pt idx="3933">0</cx:pt>
          <cx:pt idx="3934">0</cx:pt>
          <cx:pt idx="3935">0</cx:pt>
          <cx:pt idx="3936">0</cx:pt>
          <cx:pt idx="3937">0</cx:pt>
          <cx:pt idx="3938">0</cx:pt>
          <cx:pt idx="3939">0</cx:pt>
          <cx:pt idx="3940">0</cx:pt>
          <cx:pt idx="3941">0</cx:pt>
          <cx:pt idx="3942">117321.42857142857</cx:pt>
          <cx:pt idx="3943">0</cx:pt>
          <cx:pt idx="3944">0</cx:pt>
          <cx:pt idx="3945">0</cx:pt>
          <cx:pt idx="3946">0</cx:pt>
          <cx:pt idx="3947">0</cx:pt>
          <cx:pt idx="3948">0</cx:pt>
          <cx:pt idx="3949">0</cx:pt>
          <cx:pt idx="3950">0</cx:pt>
          <cx:pt idx="3951">0</cx:pt>
          <cx:pt idx="3952">23464.285714285714</cx:pt>
          <cx:pt idx="3953">0</cx:pt>
          <cx:pt idx="3954">0</cx:pt>
          <cx:pt idx="3955">0</cx:pt>
          <cx:pt idx="3956">0</cx:pt>
          <cx:pt idx="3957">0</cx:pt>
          <cx:pt idx="3958">1303.5714285714287</cx:pt>
          <cx:pt idx="3959">0</cx:pt>
          <cx:pt idx="3960">0</cx:pt>
          <cx:pt idx="3961">0</cx:pt>
          <cx:pt idx="3962">0</cx:pt>
          <cx:pt idx="3963">0</cx:pt>
          <cx:pt idx="3964">0</cx:pt>
          <cx:pt idx="3965">0</cx:pt>
          <cx:pt idx="3966">278025.71428571426</cx:pt>
          <cx:pt idx="3967">0</cx:pt>
          <cx:pt idx="3968">0</cx:pt>
          <cx:pt idx="3969">0</cx:pt>
          <cx:pt idx="3970">0</cx:pt>
          <cx:pt idx="3971">0</cx:pt>
          <cx:pt idx="3972">0</cx:pt>
          <cx:pt idx="3973">0</cx:pt>
          <cx:pt idx="3974">0</cx:pt>
          <cx:pt idx="3975">0</cx:pt>
          <cx:pt idx="3976">0</cx:pt>
          <cx:pt idx="3977">0</cx:pt>
          <cx:pt idx="3978">0</cx:pt>
          <cx:pt idx="3979">0</cx:pt>
          <cx:pt idx="3980">0</cx:pt>
          <cx:pt idx="3981">0</cx:pt>
          <cx:pt idx="3982">0</cx:pt>
          <cx:pt idx="3983">52142.857142857145</cx:pt>
          <cx:pt idx="3984">0</cx:pt>
          <cx:pt idx="3985">0</cx:pt>
          <cx:pt idx="3986">0</cx:pt>
          <cx:pt idx="3987">0</cx:pt>
          <cx:pt idx="3988">0</cx:pt>
          <cx:pt idx="3989">0</cx:pt>
          <cx:pt idx="3990">0</cx:pt>
          <cx:pt idx="3991">0</cx:pt>
          <cx:pt idx="3992">0</cx:pt>
          <cx:pt idx="3993">0</cx:pt>
          <cx:pt idx="3994">20596.428571428572</cx:pt>
          <cx:pt idx="3995">0</cx:pt>
          <cx:pt idx="3996">0</cx:pt>
          <cx:pt idx="3997">0</cx:pt>
          <cx:pt idx="3998">0</cx:pt>
          <cx:pt idx="3999">0</cx:pt>
          <cx:pt idx="4000">0</cx:pt>
          <cx:pt idx="4001">0</cx:pt>
          <cx:pt idx="4002">0</cx:pt>
          <cx:pt idx="4003">0</cx:pt>
          <cx:pt idx="4004">0</cx:pt>
          <cx:pt idx="4005">0</cx:pt>
          <cx:pt idx="4006">0</cx:pt>
          <cx:pt idx="4007">0</cx:pt>
          <cx:pt idx="4008">0</cx:pt>
          <cx:pt idx="4009">0</cx:pt>
          <cx:pt idx="4010">0</cx:pt>
          <cx:pt idx="4011">0</cx:pt>
          <cx:pt idx="4012">0</cx:pt>
          <cx:pt idx="4013">0</cx:pt>
          <cx:pt idx="4014">0</cx:pt>
          <cx:pt idx="4015">0</cx:pt>
          <cx:pt idx="4016">132442.85714285713</cx:pt>
          <cx:pt idx="4017">0</cx:pt>
          <cx:pt idx="4018">151475</cx:pt>
          <cx:pt idx="4019">0</cx:pt>
          <cx:pt idx="4020">0</cx:pt>
          <cx:pt idx="4021">0</cx:pt>
          <cx:pt idx="4022">0</cx:pt>
          <cx:pt idx="4023">0</cx:pt>
          <cx:pt idx="4024">0</cx:pt>
          <cx:pt idx="4025">0</cx:pt>
          <cx:pt idx="4026">0</cx:pt>
          <cx:pt idx="4027">0</cx:pt>
          <cx:pt idx="4028">0</cx:pt>
          <cx:pt idx="4029">2607.1428571428573</cx:pt>
          <cx:pt idx="4030">0</cx:pt>
          <cx:pt idx="4031">0</cx:pt>
          <cx:pt idx="4032">0</cx:pt>
          <cx:pt idx="4033">0</cx:pt>
          <cx:pt idx="4034">0</cx:pt>
          <cx:pt idx="4035">0</cx:pt>
          <cx:pt idx="4036">0</cx:pt>
          <cx:pt idx="4037">0</cx:pt>
          <cx:pt idx="4038">0</cx:pt>
          <cx:pt idx="4039">0</cx:pt>
          <cx:pt idx="4040">0</cx:pt>
          <cx:pt idx="4041">143914.28571428571</cx:pt>
          <cx:pt idx="4042">521428.57142857142</cx:pt>
          <cx:pt idx="4043">0</cx:pt>
          <cx:pt idx="4044">0</cx:pt>
          <cx:pt idx="4045">0</cx:pt>
          <cx:pt idx="4046">0</cx:pt>
          <cx:pt idx="4047">164771.42857142858</cx:pt>
          <cx:pt idx="4048">0</cx:pt>
          <cx:pt idx="4049">0</cx:pt>
          <cx:pt idx="4050">0</cx:pt>
          <cx:pt idx="4051">206094.6428571429</cx:pt>
          <cx:pt idx="4052">0</cx:pt>
          <cx:pt idx="4053">0</cx:pt>
          <cx:pt idx="4054">0</cx:pt>
          <cx:pt idx="4055">0</cx:pt>
          <cx:pt idx="4056">0</cx:pt>
          <cx:pt idx="4057">0</cx:pt>
          <cx:pt idx="4058">0</cx:pt>
          <cx:pt idx="4059">0</cx:pt>
          <cx:pt idx="4060">0</cx:pt>
          <cx:pt idx="4061">0</cx:pt>
          <cx:pt idx="4062">0</cx:pt>
          <cx:pt idx="4063">0</cx:pt>
          <cx:pt idx="4064">0</cx:pt>
          <cx:pt idx="4065">0</cx:pt>
          <cx:pt idx="4066">0</cx:pt>
          <cx:pt idx="4067">0</cx:pt>
          <cx:pt idx="4068">0</cx:pt>
          <cx:pt idx="4069">0</cx:pt>
          <cx:pt idx="4070">0</cx:pt>
          <cx:pt idx="4071">0</cx:pt>
          <cx:pt idx="4072">0</cx:pt>
          <cx:pt idx="4073">0</cx:pt>
          <cx:pt idx="4074">0</cx:pt>
          <cx:pt idx="4075">0</cx:pt>
          <cx:pt idx="4076">0</cx:pt>
          <cx:pt idx="4077">0</cx:pt>
          <cx:pt idx="4078">0</cx:pt>
          <cx:pt idx="4079">0</cx:pt>
          <cx:pt idx="4080">0</cx:pt>
          <cx:pt idx="4081">88642.857142857145</cx:pt>
          <cx:pt idx="4082">10220</cx:pt>
          <cx:pt idx="4083">0</cx:pt>
          <cx:pt idx="4084">0</cx:pt>
          <cx:pt idx="4085">0</cx:pt>
          <cx:pt idx="4086">0</cx:pt>
          <cx:pt idx="4087">40671.428571428572</cx:pt>
          <cx:pt idx="4088">0</cx:pt>
          <cx:pt idx="4089">66482.142857142855</cx:pt>
          <cx:pt idx="4090">0</cx:pt>
          <cx:pt idx="4091">0</cx:pt>
          <cx:pt idx="4092">0</cx:pt>
          <cx:pt idx="4093">0</cx:pt>
          <cx:pt idx="4094">0</cx:pt>
          <cx:pt idx="4095">0</cx:pt>
          <cx:pt idx="4096">0</cx:pt>
          <cx:pt idx="4097">0</cx:pt>
          <cx:pt idx="4098">0</cx:pt>
          <cx:pt idx="4099">1303.5714285714287</cx:pt>
          <cx:pt idx="4100">0</cx:pt>
          <cx:pt idx="4101">0</cx:pt>
          <cx:pt idx="4102">0</cx:pt>
          <cx:pt idx="4103">0</cx:pt>
          <cx:pt idx="4104">0</cx:pt>
          <cx:pt idx="4105">0</cx:pt>
          <cx:pt idx="4106">0</cx:pt>
          <cx:pt idx="4107">0</cx:pt>
          <cx:pt idx="4108">0</cx:pt>
          <cx:pt idx="4109">0</cx:pt>
          <cx:pt idx="4110">306991.07142857142</cx:pt>
          <cx:pt idx="4111">0</cx:pt>
          <cx:pt idx="4112">0</cx:pt>
          <cx:pt idx="4113">0</cx:pt>
          <cx:pt idx="4114">0</cx:pt>
          <cx:pt idx="4115">409321.42857142858</cx:pt>
          <cx:pt idx="4116">0</cx:pt>
          <cx:pt idx="4117">54489.285714285717</cx:pt>
          <cx:pt idx="4118">18250</cx:pt>
          <cx:pt idx="4119">0</cx:pt>
          <cx:pt idx="4120">651.78571428571433</cx:pt>
          <cx:pt idx="4121">9776.7857142857138</cx:pt>
          <cx:pt idx="4122">0</cx:pt>
          <cx:pt idx="4123">0</cx:pt>
          <cx:pt idx="4124">0</cx:pt>
          <cx:pt idx="4125">0</cx:pt>
          <cx:pt idx="4126">0</cx:pt>
          <cx:pt idx="4127">0</cx:pt>
          <cx:pt idx="4128">0</cx:pt>
          <cx:pt idx="4129">0</cx:pt>
          <cx:pt idx="4130">0</cx:pt>
          <cx:pt idx="4131">0</cx:pt>
          <cx:pt idx="4132">0</cx:pt>
          <cx:pt idx="4133">0</cx:pt>
          <cx:pt idx="4134">0</cx:pt>
          <cx:pt idx="4135">0</cx:pt>
          <cx:pt idx="4136">0</cx:pt>
          <cx:pt idx="4137">0</cx:pt>
          <cx:pt idx="4138">83428.571428571435</cx:pt>
          <cx:pt idx="4139">0</cx:pt>
          <cx:pt idx="4140">0</cx:pt>
          <cx:pt idx="4141">0</cx:pt>
          <cx:pt idx="4142">0</cx:pt>
          <cx:pt idx="4143">0</cx:pt>
          <cx:pt idx="4144">0</cx:pt>
          <cx:pt idx="4145">0</cx:pt>
          <cx:pt idx="4146">0</cx:pt>
          <cx:pt idx="4147">0</cx:pt>
          <cx:pt idx="4148">0</cx:pt>
          <cx:pt idx="4149">0</cx:pt>
          <cx:pt idx="4150">0</cx:pt>
          <cx:pt idx="4151">0</cx:pt>
          <cx:pt idx="4152">0</cx:pt>
          <cx:pt idx="4153">0</cx:pt>
          <cx:pt idx="4154">0</cx:pt>
          <cx:pt idx="4155">0</cx:pt>
          <cx:pt idx="4156">78214.28571428571</cx:pt>
          <cx:pt idx="4157">1955.3571428571429</cx:pt>
          <cx:pt idx="4158">0</cx:pt>
          <cx:pt idx="4159">0</cx:pt>
          <cx:pt idx="4160">0</cx:pt>
          <cx:pt idx="4161">0</cx:pt>
          <cx:pt idx="4162">0</cx:pt>
          <cx:pt idx="4163">0</cx:pt>
          <cx:pt idx="4164">0</cx:pt>
          <cx:pt idx="4165">0</cx:pt>
          <cx:pt idx="4166">0</cx:pt>
          <cx:pt idx="4167">0</cx:pt>
          <cx:pt idx="4168">0</cx:pt>
          <cx:pt idx="4169">0</cx:pt>
          <cx:pt idx="4170">0</cx:pt>
          <cx:pt idx="4171">0</cx:pt>
          <cx:pt idx="4172">0</cx:pt>
          <cx:pt idx="4173">0</cx:pt>
          <cx:pt idx="4174">0</cx:pt>
          <cx:pt idx="4175">0</cx:pt>
          <cx:pt idx="4176">0</cx:pt>
          <cx:pt idx="4177">0</cx:pt>
          <cx:pt idx="4178">0</cx:pt>
          <cx:pt idx="4179">0</cx:pt>
          <cx:pt idx="4180">0</cx:pt>
          <cx:pt idx="4181">166205.3571428571</cx:pt>
          <cx:pt idx="4182">0</cx:pt>
          <cx:pt idx="4183">0</cx:pt>
          <cx:pt idx="4184">0</cx:pt>
          <cx:pt idx="4185">0</cx:pt>
          <cx:pt idx="4186">0</cx:pt>
          <cx:pt idx="4187">0</cx:pt>
          <cx:pt idx="4188">199811.42857142858</cx:pt>
          <cx:pt idx="4189">0</cx:pt>
          <cx:pt idx="4190">0</cx:pt>
          <cx:pt idx="4191">0</cx:pt>
          <cx:pt idx="4192">0</cx:pt>
          <cx:pt idx="4193">23464.285714285714</cx:pt>
          <cx:pt idx="4194">133355.35714285713</cx:pt>
          <cx:pt idx="4195">0</cx:pt>
          <cx:pt idx="4196">0</cx:pt>
          <cx:pt idx="4197">0</cx:pt>
          <cx:pt idx="4198">165423.21428571429</cx:pt>
          <cx:pt idx="4199">0</cx:pt>
          <cx:pt idx="4200">0</cx:pt>
          <cx:pt idx="4201">0</cx:pt>
          <cx:pt idx="4202">0</cx:pt>
          <cx:pt idx="4203">0</cx:pt>
          <cx:pt idx="4204">0</cx:pt>
          <cx:pt idx="4205">26071.428571428572</cx:pt>
          <cx:pt idx="4206">0</cx:pt>
          <cx:pt idx="4207">0</cx:pt>
          <cx:pt idx="4208">0</cx:pt>
          <cx:pt idx="4209">43408.92857142858</cx:pt>
          <cx:pt idx="4210">13687.5</cx:pt>
          <cx:pt idx="4211">0</cx:pt>
          <cx:pt idx="4212">0</cx:pt>
          <cx:pt idx="4213">0</cx:pt>
          <cx:pt idx="4214">0</cx:pt>
          <cx:pt idx="4215">0</cx:pt>
          <cx:pt idx="4216">0</cx:pt>
          <cx:pt idx="4217">0</cx:pt>
          <cx:pt idx="4218">0</cx:pt>
          <cx:pt idx="4219">0</cx:pt>
          <cx:pt idx="4220">0</cx:pt>
          <cx:pt idx="4221">0</cx:pt>
          <cx:pt idx="4222">0</cx:pt>
          <cx:pt idx="4223">0</cx:pt>
          <cx:pt idx="4224">0</cx:pt>
          <cx:pt idx="4225">0</cx:pt>
          <cx:pt idx="4226">0</cx:pt>
          <cx:pt idx="4227">0</cx:pt>
          <cx:pt idx="4228">0</cx:pt>
          <cx:pt idx="4229">0</cx:pt>
          <cx:pt idx="4230">0</cx:pt>
          <cx:pt idx="4231">0</cx:pt>
          <cx:pt idx="4232">0</cx:pt>
          <cx:pt idx="4233">0</cx:pt>
          <cx:pt idx="4234">0</cx:pt>
          <cx:pt idx="4235">0</cx:pt>
          <cx:pt idx="4236">0</cx:pt>
          <cx:pt idx="4237">0</cx:pt>
          <cx:pt idx="4238">175982.14285714287</cx:pt>
          <cx:pt idx="4239">0</cx:pt>
          <cx:pt idx="4240">0</cx:pt>
          <cx:pt idx="4241">113671.42857142859</cx:pt>
          <cx:pt idx="4242">0</cx:pt>
          <cx:pt idx="4243">0</cx:pt>
          <cx:pt idx="4244">0</cx:pt>
          <cx:pt idx="4245">0</cx:pt>
          <cx:pt idx="4246">0</cx:pt>
          <cx:pt idx="4247">0</cx:pt>
          <cx:pt idx="4248">0</cx:pt>
          <cx:pt idx="4249">0</cx:pt>
          <cx:pt idx="4250">0</cx:pt>
          <cx:pt idx="4251">0</cx:pt>
          <cx:pt idx="4252">0</cx:pt>
          <cx:pt idx="4253">0</cx:pt>
          <cx:pt idx="4254">0</cx:pt>
          <cx:pt idx="4255">0</cx:pt>
          <cx:pt idx="4256">0</cx:pt>
          <cx:pt idx="4257">0</cx:pt>
          <cx:pt idx="4258">0</cx:pt>
          <cx:pt idx="4259">0</cx:pt>
          <cx:pt idx="4260">73000</cx:pt>
          <cx:pt idx="4261">0</cx:pt>
          <cx:pt idx="4262">43017.857142857152</cx:pt>
          <cx:pt idx="4263">36239.285714285717</cx:pt>
          <cx:pt idx="4264">0</cx:pt>
          <cx:pt idx="4265">0</cx:pt>
          <cx:pt idx="4266">0</cx:pt>
          <cx:pt idx="4267">0</cx:pt>
          <cx:pt idx="4268">21117.857142857141</cx:pt>
          <cx:pt idx="4269">0</cx:pt>
          <cx:pt idx="4270">0</cx:pt>
          <cx:pt idx="4271">0</cx:pt>
          <cx:pt idx="4272">0</cx:pt>
          <cx:pt idx="4273">0</cx:pt>
          <cx:pt idx="4274">0</cx:pt>
          <cx:pt idx="4275">0</cx:pt>
          <cx:pt idx="4276">0</cx:pt>
          <cx:pt idx="4277">0</cx:pt>
          <cx:pt idx="4278">0</cx:pt>
          <cx:pt idx="4279">0</cx:pt>
          <cx:pt idx="4280">0</cx:pt>
          <cx:pt idx="4281">0</cx:pt>
          <cx:pt idx="4282">0</cx:pt>
          <cx:pt idx="4283">0</cx:pt>
          <cx:pt idx="4284">0</cx:pt>
          <cx:pt idx="4285">219000</cx:pt>
          <cx:pt idx="4286">324589.28571428574</cx:pt>
          <cx:pt idx="4287">2607.1428571428573</cx:pt>
          <cx:pt idx="4288">0</cx:pt>
          <cx:pt idx="4289">0</cx:pt>
          <cx:pt idx="4290">46302.857142857145</cx:pt>
          <cx:pt idx="4291">0</cx:pt>
          <cx:pt idx="4292">0</cx:pt>
          <cx:pt idx="4293">4171.4285714285716</cx:pt>
          <cx:pt idx="4294">0</cx:pt>
          <cx:pt idx="4295">0</cx:pt>
          <cx:pt idx="4296">0</cx:pt>
          <cx:pt idx="4297">0</cx:pt>
          <cx:pt idx="4298">0</cx:pt>
          <cx:pt idx="4299">0</cx:pt>
          <cx:pt idx="4300">0</cx:pt>
          <cx:pt idx="4301">0</cx:pt>
          <cx:pt idx="4302">0</cx:pt>
          <cx:pt idx="4303">67785.71428571429</cx:pt>
          <cx:pt idx="4304">0</cx:pt>
          <cx:pt idx="4305">0</cx:pt>
          <cx:pt idx="4306">0</cx:pt>
          <cx:pt idx="4307">0</cx:pt>
          <cx:pt idx="4308">13035.714285714286</cx:pt>
          <cx:pt idx="4309">0</cx:pt>
          <cx:pt idx="4310">0</cx:pt>
          <cx:pt idx="4311">0</cx:pt>
          <cx:pt idx="4312">0</cx:pt>
          <cx:pt idx="4313">0</cx:pt>
          <cx:pt idx="4314">0</cx:pt>
          <cx:pt idx="4315">0</cx:pt>
          <cx:pt idx="4316">0</cx:pt>
          <cx:pt idx="4317">0</cx:pt>
          <cx:pt idx="4318">0</cx:pt>
          <cx:pt idx="4319">0</cx:pt>
          <cx:pt idx="4320">0</cx:pt>
          <cx:pt idx="4321">0</cx:pt>
          <cx:pt idx="4322">0</cx:pt>
          <cx:pt idx="4323">0</cx:pt>
          <cx:pt idx="4324">0</cx:pt>
          <cx:pt idx="4325">0</cx:pt>
          <cx:pt idx="4326">0</cx:pt>
          <cx:pt idx="4327">14182.857142857143</cx:pt>
          <cx:pt idx="4328">0</cx:pt>
          <cx:pt idx="4329">0</cx:pt>
          <cx:pt idx="4330">0</cx:pt>
          <cx:pt idx="4331">0</cx:pt>
          <cx:pt idx="4332">0</cx:pt>
          <cx:pt idx="4333">0</cx:pt>
          <cx:pt idx="4334">0</cx:pt>
          <cx:pt idx="4335">0</cx:pt>
          <cx:pt idx="4336">0</cx:pt>
          <cx:pt idx="4337">0</cx:pt>
          <cx:pt idx="4338">0</cx:pt>
          <cx:pt idx="4339">0</cx:pt>
          <cx:pt idx="4340">0</cx:pt>
          <cx:pt idx="4341">0</cx:pt>
          <cx:pt idx="4342">0</cx:pt>
          <cx:pt idx="4343">0</cx:pt>
          <cx:pt idx="4344">0</cx:pt>
          <cx:pt idx="4345">0</cx:pt>
          <cx:pt idx="4346">0</cx:pt>
          <cx:pt idx="4347">0</cx:pt>
          <cx:pt idx="4348">0</cx:pt>
          <cx:pt idx="4349">0</cx:pt>
          <cx:pt idx="4350">0</cx:pt>
          <cx:pt idx="4351">0</cx:pt>
          <cx:pt idx="4352">0</cx:pt>
          <cx:pt idx="4353">0</cx:pt>
          <cx:pt idx="4354">0</cx:pt>
          <cx:pt idx="4355">0</cx:pt>
          <cx:pt idx="4356">0</cx:pt>
          <cx:pt idx="4357">0</cx:pt>
          <cx:pt idx="4358">0</cx:pt>
          <cx:pt idx="4359">0</cx:pt>
          <cx:pt idx="4360">0</cx:pt>
          <cx:pt idx="4361">0</cx:pt>
          <cx:pt idx="4362">0</cx:pt>
          <cx:pt idx="4363">0</cx:pt>
          <cx:pt idx="4364">0</cx:pt>
          <cx:pt idx="4365">0</cx:pt>
          <cx:pt idx="4366">0</cx:pt>
          <cx:pt idx="4367">0</cx:pt>
          <cx:pt idx="4368">0</cx:pt>
          <cx:pt idx="4369">0</cx:pt>
          <cx:pt idx="4370">0</cx:pt>
          <cx:pt idx="4371">0</cx:pt>
          <cx:pt idx="4372">0</cx:pt>
          <cx:pt idx="4373">0</cx:pt>
          <cx:pt idx="4374">0</cx:pt>
          <cx:pt idx="4375">0</cx:pt>
          <cx:pt idx="4376">0</cx:pt>
          <cx:pt idx="4377">0</cx:pt>
          <cx:pt idx="4378">0</cx:pt>
          <cx:pt idx="4379">0</cx:pt>
          <cx:pt idx="4380">0</cx:pt>
          <cx:pt idx="4381">0</cx:pt>
          <cx:pt idx="4382">0</cx:pt>
          <cx:pt idx="4383">0</cx:pt>
          <cx:pt idx="4384">0</cx:pt>
          <cx:pt idx="4385">0</cx:pt>
          <cx:pt idx="4386">0</cx:pt>
          <cx:pt idx="4387">0</cx:pt>
          <cx:pt idx="4388">0</cx:pt>
          <cx:pt idx="4389">0</cx:pt>
          <cx:pt idx="4390">0</cx:pt>
          <cx:pt idx="4391">0</cx:pt>
          <cx:pt idx="4392">0</cx:pt>
          <cx:pt idx="4393">0</cx:pt>
          <cx:pt idx="4394">0</cx:pt>
          <cx:pt idx="4395">0</cx:pt>
          <cx:pt idx="4396">7821.4285714285716</cx:pt>
          <cx:pt idx="4397">0</cx:pt>
          <cx:pt idx="4398">0</cx:pt>
          <cx:pt idx="4399">0</cx:pt>
          <cx:pt idx="4400">0</cx:pt>
          <cx:pt idx="4401">0</cx:pt>
          <cx:pt idx="4402">104285.71428571429</cx:pt>
          <cx:pt idx="4403">0</cx:pt>
          <cx:pt idx="4404">0</cx:pt>
          <cx:pt idx="4405">0</cx:pt>
          <cx:pt idx="4406">0</cx:pt>
          <cx:pt idx="4407">0</cx:pt>
          <cx:pt idx="4408">0</cx:pt>
          <cx:pt idx="4409">0</cx:pt>
          <cx:pt idx="4410">0</cx:pt>
          <cx:pt idx="4411">0</cx:pt>
          <cx:pt idx="4412">0</cx:pt>
          <cx:pt idx="4413">0</cx:pt>
          <cx:pt idx="4414">0</cx:pt>
          <cx:pt idx="4415">0</cx:pt>
          <cx:pt idx="4416">0</cx:pt>
          <cx:pt idx="4417">0</cx:pt>
          <cx:pt idx="4418">0</cx:pt>
          <cx:pt idx="4419">0</cx:pt>
          <cx:pt idx="4420">0</cx:pt>
          <cx:pt idx="4421">31285.714285714286</cx:pt>
          <cx:pt idx="4422">0</cx:pt>
          <cx:pt idx="4423">0</cx:pt>
          <cx:pt idx="4424">99071.428571428565</cx:pt>
          <cx:pt idx="4425">179501.78571428571</cx:pt>
          <cx:pt idx="4426">0</cx:pt>
          <cx:pt idx="4427">0</cx:pt>
          <cx:pt idx="4428">0</cx:pt>
          <cx:pt idx="4429">0</cx:pt>
          <cx:pt idx="4430">946392.85714285716</cx:pt>
          <cx:pt idx="4431">0</cx:pt>
          <cx:pt idx="4432">0</cx:pt>
          <cx:pt idx="4433">0</cx:pt>
          <cx:pt idx="4434">0</cx:pt>
          <cx:pt idx="4435">0</cx:pt>
          <cx:pt idx="4436">0</cx:pt>
          <cx:pt idx="4437">0</cx:pt>
          <cx:pt idx="4438">0</cx:pt>
          <cx:pt idx="4439">0</cx:pt>
          <cx:pt idx="4440">35196.428571428572</cx:pt>
          <cx:pt idx="4441">244550</cx:pt>
          <cx:pt idx="4442">6132</cx:pt>
          <cx:pt idx="4443">7821.4285714285716</cx:pt>
          <cx:pt idx="4444">0</cx:pt>
          <cx:pt idx="4445">0</cx:pt>
          <cx:pt idx="4446">0</cx:pt>
          <cx:pt idx="4447">0</cx:pt>
          <cx:pt idx="4448">0</cx:pt>
          <cx:pt idx="4449">0</cx:pt>
          <cx:pt idx="4450">78214.28571428571</cx:pt>
          <cx:pt idx="4451">0</cx:pt>
          <cx:pt idx="4452">0</cx:pt>
          <cx:pt idx="4453">127750.00000000001</cx:pt>
          <cx:pt idx="4454">0</cx:pt>
          <cx:pt idx="4455">0</cx:pt>
          <cx:pt idx="4456">0</cx:pt>
          <cx:pt idx="4457">0</cx:pt>
          <cx:pt idx="4458">4380</cx:pt>
          <cx:pt idx="4459">0</cx:pt>
          <cx:pt idx="4460">0</cx:pt>
          <cx:pt idx="4461">0</cx:pt>
          <cx:pt idx="4462">0</cx:pt>
          <cx:pt idx="4463">2815.7142857142858</cx:pt>
          <cx:pt idx="4464">0</cx:pt>
          <cx:pt idx="4465">3650</cx:pt>
          <cx:pt idx="4466">0</cx:pt>
          <cx:pt idx="4467">36500</cx:pt>
          <cx:pt idx="4468">129575</cx:pt>
          <cx:pt idx="4469">0</cx:pt>
          <cx:pt idx="4470">0</cx:pt>
          <cx:pt idx="4471">0</cx:pt>
          <cx:pt idx="4472">0</cx:pt>
          <cx:pt idx="4473">0</cx:pt>
          <cx:pt idx="4474">25550</cx:pt>
          <cx:pt idx="4475">0</cx:pt>
          <cx:pt idx="4476">0</cx:pt>
          <cx:pt idx="4477">0</cx:pt>
          <cx:pt idx="4478">0</cx:pt>
          <cx:pt idx="4479">0</cx:pt>
          <cx:pt idx="4480">160339.28571428568</cx:pt>
          <cx:pt idx="4481">0</cx:pt>
          <cx:pt idx="4482">0</cx:pt>
          <cx:pt idx="4483">0</cx:pt>
          <cx:pt idx="4484">0</cx:pt>
          <cx:pt idx="4485">0</cx:pt>
          <cx:pt idx="4486">0</cx:pt>
          <cx:pt idx="4487">228125</cx:pt>
          <cx:pt idx="4488">49640</cx:pt>
          <cx:pt idx="4489">0</cx:pt>
          <cx:pt idx="4490">0</cx:pt>
          <cx:pt idx="4491">45625</cx:pt>
          <cx:pt idx="4492">0</cx:pt>
          <cx:pt idx="4493">0</cx:pt>
          <cx:pt idx="4494">0</cx:pt>
          <cx:pt idx="4495">0</cx:pt>
          <cx:pt idx="4496">31025</cx:pt>
          <cx:pt idx="4497">613564.99999999988</cx:pt>
          <cx:pt idx="4498">0</cx:pt>
          <cx:pt idx="4499">337833.57142857142</cx:pt>
          <cx:pt idx="4500">0</cx:pt>
          <cx:pt idx="4501">0</cx:pt>
          <cx:pt idx="4502">0</cx:pt>
          <cx:pt idx="4503">12722.857142857143</cx:pt>
          <cx:pt idx="4504">0</cx:pt>
          <cx:pt idx="4505">0</cx:pt>
          <cx:pt idx="4506">0</cx:pt>
          <cx:pt idx="4507">0</cx:pt>
          <cx:pt idx="4508">0</cx:pt>
          <cx:pt idx="4509">0</cx:pt>
          <cx:pt idx="4510">201792.85714285713</cx:pt>
          <cx:pt idx="4511">23464.285714285714</cx:pt>
          <cx:pt idx="4512">0</cx:pt>
          <cx:pt idx="4513">0</cx:pt>
          <cx:pt idx="4514">0</cx:pt>
          <cx:pt idx="4515">31285.714285714286</cx:pt>
          <cx:pt idx="4516">0</cx:pt>
          <cx:pt idx="4517">0</cx:pt>
          <cx:pt idx="4518">0</cx:pt>
          <cx:pt idx="4519">0</cx:pt>
          <cx:pt idx="4520">0</cx:pt>
          <cx:pt idx="4521">0</cx:pt>
          <cx:pt idx="4522">0</cx:pt>
          <cx:pt idx="4523">0</cx:pt>
          <cx:pt idx="4524">46928.571428571428</cx:pt>
          <cx:pt idx="4525">0</cx:pt>
          <cx:pt idx="4526">0</cx:pt>
          <cx:pt idx="4527">187714.28571428571</cx:pt>
          <cx:pt idx="4528">0</cx:pt>
          <cx:pt idx="4529">5866.0714285714284</cx:pt>
          <cx:pt idx="4530">0</cx:pt>
          <cx:pt idx="4531">0</cx:pt>
          <cx:pt idx="4532">7821.4285714285716</cx:pt>
          <cx:pt idx="4533">0</cx:pt>
          <cx:pt idx="4534">0</cx:pt>
          <cx:pt idx="4535">0</cx:pt>
          <cx:pt idx="4536">0</cx:pt>
          <cx:pt idx="4537">141567.85714285713</cx:pt>
          <cx:pt idx="4538">0</cx:pt>
          <cx:pt idx="4539">0</cx:pt>
          <cx:pt idx="4540">39107.142857142855</cx:pt>
          <cx:pt idx="4541">0</cx:pt>
          <cx:pt idx="4542">0</cx:pt>
          <cx:pt idx="4543">0</cx:pt>
          <cx:pt idx="4544">0</cx:pt>
          <cx:pt idx="4545">0</cx:pt>
          <cx:pt idx="4546">0</cx:pt>
          <cx:pt idx="4547">3128.5714285714284</cx:pt>
          <cx:pt idx="4548">0</cx:pt>
          <cx:pt idx="4549">0</cx:pt>
          <cx:pt idx="4550">0</cx:pt>
          <cx:pt idx="4551">0</cx:pt>
          <cx:pt idx="4552">65700</cx:pt>
          <cx:pt idx="4553">153560.71428571429</cx:pt>
          <cx:pt idx="4554">39107.142857142855</cx:pt>
          <cx:pt idx="4555">0</cx:pt>
          <cx:pt idx="4556">0</cx:pt>
          <cx:pt idx="4557">0</cx:pt>
          <cx:pt idx="4558">0</cx:pt>
          <cx:pt idx="4559">12514.285714285714</cx:pt>
          <cx:pt idx="4560">0</cx:pt>
          <cx:pt idx="4561">0</cx:pt>
          <cx:pt idx="4562">0</cx:pt>
          <cx:pt idx="4563">0</cx:pt>
          <cx:pt idx="4564">1173.2142857142858</cx:pt>
          <cx:pt idx="4565">3650</cx:pt>
          <cx:pt idx="4566">103242.85714285714</cx:pt>
          <cx:pt idx="4567">0</cx:pt>
          <cx:pt idx="4568">0</cx:pt>
          <cx:pt idx="4569">8760</cx:pt>
          <cx:pt idx="4570">0</cx:pt>
          <cx:pt idx="4571">0</cx:pt>
          <cx:pt idx="4572">0</cx:pt>
          <cx:pt idx="4573">0</cx:pt>
          <cx:pt idx="4574">0</cx:pt>
          <cx:pt idx="4575">0</cx:pt>
          <cx:pt idx="4576">53446.428571428565</cx:pt>
          <cx:pt idx="4577">0</cx:pt>
          <cx:pt idx="4578">268118.57142857142</cx:pt>
          <cx:pt idx="4579">48883.928571428572</cx:pt>
          <cx:pt idx="4580">0</cx:pt>
          <cx:pt idx="4581">0</cx:pt>
          <cx:pt idx="4582">0</cx:pt>
          <cx:pt idx="4583">0</cx:pt>
          <cx:pt idx="4584">0</cx:pt>
          <cx:pt idx="4585">0</cx:pt>
          <cx:pt idx="4586">0</cx:pt>
          <cx:pt idx="4587">0</cx:pt>
          <cx:pt idx="4588">0</cx:pt>
          <cx:pt idx="4589">0</cx:pt>
          <cx:pt idx="4590">0</cx:pt>
          <cx:pt idx="4591">0</cx:pt>
          <cx:pt idx="4592">0</cx:pt>
          <cx:pt idx="4593">0</cx:pt>
          <cx:pt idx="4594">0</cx:pt>
          <cx:pt idx="4595">20335.714285714286</cx:pt>
          <cx:pt idx="4596">50057.142857142855</cx:pt>
          <cx:pt idx="4597">0</cx:pt>
          <cx:pt idx="4598">126185.7142857143</cx:pt>
          <cx:pt idx="4599">0</cx:pt>
          <cx:pt idx="4600">0</cx:pt>
          <cx:pt idx="4601">0</cx:pt>
          <cx:pt idx="4602">0</cx:pt>
          <cx:pt idx="4603">0</cx:pt>
          <cx:pt idx="4604">0</cx:pt>
          <cx:pt idx="4605">10428.571428571429</cx:pt>
          <cx:pt idx="4606">0</cx:pt>
          <cx:pt idx="4607">0</cx:pt>
          <cx:pt idx="4608">0</cx:pt>
          <cx:pt idx="4609">0</cx:pt>
          <cx:pt idx="4610">0</cx:pt>
          <cx:pt idx="4611">0</cx:pt>
          <cx:pt idx="4612">0</cx:pt>
          <cx:pt idx="4613">0</cx:pt>
          <cx:pt idx="4614">0</cx:pt>
          <cx:pt idx="4615">0</cx:pt>
          <cx:pt idx="4616">0</cx:pt>
          <cx:pt idx="4617">548021.42857142852</cx:pt>
          <cx:pt idx="4618">0</cx:pt>
          <cx:pt idx="4619">0</cx:pt>
          <cx:pt idx="4620">51621.428571428572</cx:pt>
          <cx:pt idx="4621">27375</cx:pt>
          <cx:pt idx="4622">0</cx:pt>
          <cx:pt idx="4623">0</cx:pt>
          <cx:pt idx="4624">0</cx:pt>
          <cx:pt idx="4625">0</cx:pt>
          <cx:pt idx="4626">144175</cx:pt>
          <cx:pt idx="4627">0</cx:pt>
          <cx:pt idx="4628">0</cx:pt>
          <cx:pt idx="4629">337625</cx:pt>
          <cx:pt idx="4630">18250</cx:pt>
          <cx:pt idx="4631">0</cx:pt>
          <cx:pt idx="4632">0</cx:pt>
          <cx:pt idx="4633">0</cx:pt>
          <cx:pt idx="4634">13035.714285714286</cx:pt>
          <cx:pt idx="4635">0</cx:pt>
          <cx:pt idx="4636">0</cx:pt>
          <cx:pt idx="4637">0</cx:pt>
          <cx:pt idx="4638">0</cx:pt>
          <cx:pt idx="4639">0</cx:pt>
          <cx:pt idx="4640">0</cx:pt>
          <cx:pt idx="4641">0</cx:pt>
          <cx:pt idx="4642">199185.71428571429</cx:pt>
          <cx:pt idx="4643">0</cx:pt>
          <cx:pt idx="4644">0</cx:pt>
          <cx:pt idx="4645">36500</cx:pt>
          <cx:pt idx="4646">0</cx:pt>
          <cx:pt idx="4647">0</cx:pt>
          <cx:pt idx="4648">0</cx:pt>
          <cx:pt idx="4649">0</cx:pt>
          <cx:pt idx="4650">26071.428571428572</cx:pt>
          <cx:pt idx="4651">0</cx:pt>
          <cx:pt idx="4652">1955.3571428571429</cx:pt>
          <cx:pt idx="4653">0</cx:pt>
          <cx:pt idx="4654">0</cx:pt>
          <cx:pt idx="4655">0</cx:pt>
          <cx:pt idx="4656">5787.8571428571431</cx:pt>
          <cx:pt idx="4657">0</cx:pt>
          <cx:pt idx="4658">0</cx:pt>
          <cx:pt idx="4659">0</cx:pt>
          <cx:pt idx="4660">0</cx:pt>
          <cx:pt idx="4661">0</cx:pt>
          <cx:pt idx="4662">0</cx:pt>
          <cx:pt idx="4663">0</cx:pt>
          <cx:pt idx="4664">0</cx:pt>
          <cx:pt idx="4665">0</cx:pt>
          <cx:pt idx="4666">0</cx:pt>
          <cx:pt idx="4667">0</cx:pt>
          <cx:pt idx="4668">0</cx:pt>
          <cx:pt idx="4669">0</cx:pt>
          <cx:pt idx="4670">0</cx:pt>
          <cx:pt idx="4671">0</cx:pt>
          <cx:pt idx="4672">0</cx:pt>
          <cx:pt idx="4673">4823.2142857142853</cx:pt>
          <cx:pt idx="4674">562621.42857142864</cx:pt>
          <cx:pt idx="4675">0</cx:pt>
          <cx:pt idx="4676">25028.571428571428</cx:pt>
          <cx:pt idx="4677">0</cx:pt>
          <cx:pt idx="4678">0</cx:pt>
          <cx:pt idx="4679">0</cx:pt>
          <cx:pt idx="4680">0</cx:pt>
          <cx:pt idx="4681">213785.71428571426</cx:pt>
          <cx:pt idx="4682">0</cx:pt>
          <cx:pt idx="4683">0</cx:pt>
          <cx:pt idx="4684">0</cx:pt>
          <cx:pt idx="4685">0</cx:pt>
          <cx:pt idx="4686">0</cx:pt>
          <cx:pt idx="4687">0</cx:pt>
          <cx:pt idx="4688">0</cx:pt>
          <cx:pt idx="4689">0</cx:pt>
          <cx:pt idx="4690">26071.428571428572</cx:pt>
          <cx:pt idx="4691">0</cx:pt>
          <cx:pt idx="4692">0</cx:pt>
          <cx:pt idx="4693">13035.714285714286</cx:pt>
          <cx:pt idx="4694">0</cx:pt>
          <cx:pt idx="4695">0</cx:pt>
          <cx:pt idx="4696">0</cx:pt>
          <cx:pt idx="4697">0</cx:pt>
          <cx:pt idx="4698">0</cx:pt>
          <cx:pt idx="4699">0</cx:pt>
          <cx:pt idx="4700">0</cx:pt>
          <cx:pt idx="4701">0</cx:pt>
          <cx:pt idx="4702">0</cx:pt>
          <cx:pt idx="4703">0</cx:pt>
          <cx:pt idx="4704">0</cx:pt>
          <cx:pt idx="4705">0</cx:pt>
          <cx:pt idx="4706">0</cx:pt>
          <cx:pt idx="4707">0</cx:pt>
          <cx:pt idx="4708">0</cx:pt>
          <cx:pt idx="4709">0</cx:pt>
          <cx:pt idx="4710">0</cx:pt>
          <cx:pt idx="4711">0</cx:pt>
          <cx:pt idx="4712">0</cx:pt>
          <cx:pt idx="4713">0</cx:pt>
          <cx:pt idx="4714">0</cx:pt>
          <cx:pt idx="4715">0</cx:pt>
          <cx:pt idx="4716">0</cx:pt>
          <cx:pt idx="4717">0</cx:pt>
          <cx:pt idx="4718">0</cx:pt>
          <cx:pt idx="4719">0</cx:pt>
          <cx:pt idx="4720">0</cx:pt>
          <cx:pt idx="4721">0</cx:pt>
          <cx:pt idx="4722">0</cx:pt>
          <cx:pt idx="4723">0</cx:pt>
          <cx:pt idx="4724">0</cx:pt>
          <cx:pt idx="4725">0</cx:pt>
          <cx:pt idx="4726">0</cx:pt>
          <cx:pt idx="4727">0</cx:pt>
          <cx:pt idx="4728">0</cx:pt>
          <cx:pt idx="4729">3258.9285714285716</cx:pt>
          <cx:pt idx="4730">0</cx:pt>
          <cx:pt idx="4731">0</cx:pt>
          <cx:pt idx="4732">0</cx:pt>
          <cx:pt idx="4733">0</cx:pt>
          <cx:pt idx="4734">0</cx:pt>
          <cx:pt idx="4735">0</cx:pt>
          <cx:pt idx="4736">0</cx:pt>
          <cx:pt idx="4737">0</cx:pt>
          <cx:pt idx="4738">0</cx:pt>
          <cx:pt idx="4739">26071.428571428572</cx:pt>
          <cx:pt idx="4740">0</cx:pt>
          <cx:pt idx="4741">0</cx:pt>
          <cx:pt idx="4742">0</cx:pt>
          <cx:pt idx="4743">0</cx:pt>
          <cx:pt idx="4744">0</cx:pt>
          <cx:pt idx="4745">0</cx:pt>
          <cx:pt idx="4746">0</cx:pt>
          <cx:pt idx="4747">0</cx:pt>
          <cx:pt idx="4748">0</cx:pt>
          <cx:pt idx="4749">0</cx:pt>
          <cx:pt idx="4750">0</cx:pt>
          <cx:pt idx="4751">0</cx:pt>
          <cx:pt idx="4752">0</cx:pt>
          <cx:pt idx="4753">0</cx:pt>
          <cx:pt idx="4754">0</cx:pt>
          <cx:pt idx="4755">0</cx:pt>
          <cx:pt idx="4756">0</cx:pt>
          <cx:pt idx="4757">0</cx:pt>
          <cx:pt idx="4758">0</cx:pt>
          <cx:pt idx="4759">37542.857142857145</cx:pt>
          <cx:pt idx="4760">0</cx:pt>
          <cx:pt idx="4761">76650.000000000015</cx:pt>
          <cx:pt idx="4762">0</cx:pt>
          <cx:pt idx="4763">0</cx:pt>
          <cx:pt idx="4764">0</cx:pt>
          <cx:pt idx="4765">0</cx:pt>
          <cx:pt idx="4766">0</cx:pt>
          <cx:pt idx="4767">0</cx:pt>
          <cx:pt idx="4768">0</cx:pt>
          <cx:pt idx="4769">0</cx:pt>
          <cx:pt idx="4770">0</cx:pt>
          <cx:pt idx="4771">0</cx:pt>
          <cx:pt idx="4772">0</cx:pt>
          <cx:pt idx="4773">0</cx:pt>
          <cx:pt idx="4774">0</cx:pt>
          <cx:pt idx="4775">3519.6428571428573</cx:pt>
          <cx:pt idx="4776">196161.42857142858</cx:pt>
          <cx:pt idx="4777">0</cx:pt>
          <cx:pt idx="4778">0</cx:pt>
          <cx:pt idx="4779">0</cx:pt>
          <cx:pt idx="4780">0</cx:pt>
          <cx:pt idx="4781">22682.142857142859</cx:pt>
          <cx:pt idx="4782">0</cx:pt>
          <cx:pt idx="4783">0</cx:pt>
          <cx:pt idx="4784">9125</cx:pt>
          <cx:pt idx="4785">0</cx:pt>
          <cx:pt idx="4786">46928.571428571428</cx:pt>
          <cx:pt idx="4787">0</cx:pt>
          <cx:pt idx="4788">0</cx:pt>
          <cx:pt idx="4789">0</cx:pt>
          <cx:pt idx="4790">0</cx:pt>
          <cx:pt idx="4791">0</cx:pt>
          <cx:pt idx="4792">0</cx:pt>
          <cx:pt idx="4793">0</cx:pt>
          <cx:pt idx="4794">0</cx:pt>
          <cx:pt idx="4795">0</cx:pt>
          <cx:pt idx="4796">0</cx:pt>
          <cx:pt idx="4797">0</cx:pt>
          <cx:pt idx="4798">0</cx:pt>
          <cx:pt idx="4799">18771.428571428572</cx:pt>
          <cx:pt idx="4800">0</cx:pt>
          <cx:pt idx="4801">0</cx:pt>
          <cx:pt idx="4802">0</cx:pt>
          <cx:pt idx="4803">0</cx:pt>
          <cx:pt idx="4804">202053.57142857142</cx:pt>
          <cx:pt idx="4805">309728.57142857142</cx:pt>
          <cx:pt idx="4806">0</cx:pt>
          <cx:pt idx="4807">0</cx:pt>
          <cx:pt idx="4808">195535.71428571429</cx:pt>
          <cx:pt idx="4809">0</cx:pt>
          <cx:pt idx="4810">13035.714285714286</cx:pt>
          <cx:pt idx="4811">0</cx:pt>
          <cx:pt idx="4812">0</cx:pt>
          <cx:pt idx="4813">0</cx:pt>
          <cx:pt idx="4814">0</cx:pt>
          <cx:pt idx="4815">0</cx:pt>
          <cx:pt idx="4816">0</cx:pt>
          <cx:pt idx="4817">0</cx:pt>
          <cx:pt idx="4818">1368.75</cx:pt>
          <cx:pt idx="4819">1251.4285714285713</cx:pt>
          <cx:pt idx="4820">0</cx:pt>
          <cx:pt idx="4821">0</cx:pt>
          <cx:pt idx="4822">0</cx:pt>
          <cx:pt idx="4823">0</cx:pt>
          <cx:pt idx="4824">0</cx:pt>
          <cx:pt idx="4825">0</cx:pt>
          <cx:pt idx="4826">0</cx:pt>
          <cx:pt idx="4827">50839.285714285717</cx:pt>
          <cx:pt idx="4828">0</cx:pt>
          <cx:pt idx="4829">0</cx:pt>
          <cx:pt idx="4830">7821.4285714285716</cx:pt>
          <cx:pt idx="4831">0</cx:pt>
          <cx:pt idx="4832">0</cx:pt>
          <cx:pt idx="4833">0</cx:pt>
          <cx:pt idx="4834">0</cx:pt>
          <cx:pt idx="4835">0</cx:pt>
          <cx:pt idx="4836">0</cx:pt>
          <cx:pt idx="4837">0</cx:pt>
          <cx:pt idx="4838">46928.571428571428</cx:pt>
          <cx:pt idx="4839">0</cx:pt>
          <cx:pt idx="4840">0</cx:pt>
          <cx:pt idx="4841">0</cx:pt>
          <cx:pt idx="4842">0</cx:pt>
          <cx:pt idx="4843">0</cx:pt>
          <cx:pt idx="4844">6517.8571428571431</cx:pt>
          <cx:pt idx="4845">0</cx:pt>
          <cx:pt idx="4846">0</cx:pt>
          <cx:pt idx="4847">388464.28571428574</cx:pt>
          <cx:pt idx="4848">0</cx:pt>
          <cx:pt idx="4849">0</cx:pt>
          <cx:pt idx="4850">0</cx:pt>
          <cx:pt idx="4851">0</cx:pt>
          <cx:pt idx="4852">0</cx:pt>
          <cx:pt idx="4853">0</cx:pt>
          <cx:pt idx="4854">0</cx:pt>
          <cx:pt idx="4855">0</cx:pt>
          <cx:pt idx="4856">0</cx:pt>
          <cx:pt idx="4857">0</cx:pt>
          <cx:pt idx="4858">0</cx:pt>
          <cx:pt idx="4859">0</cx:pt>
          <cx:pt idx="4860">0</cx:pt>
          <cx:pt idx="4861">0</cx:pt>
          <cx:pt idx="4862">0</cx:pt>
          <cx:pt idx="4863">0</cx:pt>
          <cx:pt idx="4864">0</cx:pt>
          <cx:pt idx="4865">0</cx:pt>
          <cx:pt idx="4866">1825</cx:pt>
          <cx:pt idx="4867">6517.8571428571431</cx:pt>
          <cx:pt idx="4868">0</cx:pt>
          <cx:pt idx="4869">7430.3571428571422</cx:pt>
          <cx:pt idx="4870">0</cx:pt>
          <cx:pt idx="4871">0</cx:pt>
          <cx:pt idx="4872">0</cx:pt>
          <cx:pt idx="4873">0</cx:pt>
          <cx:pt idx="4874">0</cx:pt>
          <cx:pt idx="4875">0</cx:pt>
          <cx:pt idx="4876">8342.8571428571431</cx:pt>
          <cx:pt idx="4877">0</cx:pt>
          <cx:pt idx="4878">36056.785714285717</cx:pt>
          <cx:pt idx="4879">0</cx:pt>
          <cx:pt idx="4880">0</cx:pt>
          <cx:pt idx="4881">0</cx:pt>
          <cx:pt idx="4882">3128.5714285714284</cx:pt>
          <cx:pt idx="4883">0</cx:pt>
          <cx:pt idx="4884">0</cx:pt>
          <cx:pt idx="4885">0</cx:pt>
          <cx:pt idx="4886">0</cx:pt>
          <cx:pt idx="4887">0</cx:pt>
          <cx:pt idx="4888">0</cx:pt>
          <cx:pt idx="4889">0</cx:pt>
          <cx:pt idx="4890">0</cx:pt>
          <cx:pt idx="4891">0</cx:pt>
          <cx:pt idx="4892">0</cx:pt>
          <cx:pt idx="4893">0</cx:pt>
          <cx:pt idx="4894">0</cx:pt>
          <cx:pt idx="4895">0</cx:pt>
          <cx:pt idx="4896">0</cx:pt>
          <cx:pt idx="4897">0</cx:pt>
          <cx:pt idx="4898">0</cx:pt>
          <cx:pt idx="4899">0</cx:pt>
          <cx:pt idx="4900">0</cx:pt>
          <cx:pt idx="4901">0</cx:pt>
          <cx:pt idx="4902">0</cx:pt>
          <cx:pt idx="4903">0</cx:pt>
          <cx:pt idx="4904">39107.142857142855</cx:pt>
          <cx:pt idx="4905">0</cx:pt>
          <cx:pt idx="4906">0</cx:pt>
          <cx:pt idx="4907">0</cx:pt>
          <cx:pt idx="4908">0</cx:pt>
          <cx:pt idx="4909">0</cx:pt>
          <cx:pt idx="4910">0</cx:pt>
          <cx:pt idx="4911">0</cx:pt>
          <cx:pt idx="4912">0</cx:pt>
          <cx:pt idx="4913">0</cx:pt>
          <cx:pt idx="4914">0</cx:pt>
          <cx:pt idx="4915">0</cx:pt>
          <cx:pt idx="4916">0</cx:pt>
          <cx:pt idx="4917">0</cx:pt>
          <cx:pt idx="4918">0</cx:pt>
          <cx:pt idx="4919">0</cx:pt>
          <cx:pt idx="4920">0</cx:pt>
          <cx:pt idx="4921">0</cx:pt>
          <cx:pt idx="4922">0</cx:pt>
          <cx:pt idx="4923">0</cx:pt>
          <cx:pt idx="4924">0</cx:pt>
          <cx:pt idx="4925">0</cx:pt>
          <cx:pt idx="4926">0</cx:pt>
          <cx:pt idx="4927">0</cx:pt>
          <cx:pt idx="4928">0</cx:pt>
          <cx:pt idx="4929">0</cx:pt>
          <cx:pt idx="4930">0</cx:pt>
          <cx:pt idx="4931">0</cx:pt>
          <cx:pt idx="4932">0</cx:pt>
          <cx:pt idx="4933">0</cx:pt>
          <cx:pt idx="4934">13948.214285714286</cx:pt>
          <cx:pt idx="4935">0</cx:pt>
          <cx:pt idx="4936">0</cx:pt>
          <cx:pt idx="4937">0</cx:pt>
          <cx:pt idx="4938">0</cx:pt>
          <cx:pt idx="4939">0</cx:pt>
          <cx:pt idx="4940">0</cx:pt>
          <cx:pt idx="4941">0</cx:pt>
          <cx:pt idx="4942">241942.85714285713</cx:pt>
          <cx:pt idx="4943">0</cx:pt>
          <cx:pt idx="4944">0</cx:pt>
          <cx:pt idx="4945">0</cx:pt>
          <cx:pt idx="4946">0</cx:pt>
          <cx:pt idx="4947">0</cx:pt>
          <cx:pt idx="4948">0</cx:pt>
          <cx:pt idx="4949">0</cx:pt>
          <cx:pt idx="4950">0</cx:pt>
          <cx:pt idx="4951">0</cx:pt>
          <cx:pt idx="4952">0</cx:pt>
          <cx:pt idx="4953">0</cx:pt>
          <cx:pt idx="4954">0</cx:pt>
          <cx:pt idx="4955">0</cx:pt>
          <cx:pt idx="4956">174678.57142857142</cx:pt>
          <cx:pt idx="4957">0</cx:pt>
          <cx:pt idx="4958">0</cx:pt>
          <cx:pt idx="4959">0</cx:pt>
          <cx:pt idx="4960">0</cx:pt>
          <cx:pt idx="4961">0</cx:pt>
          <cx:pt idx="4962">0</cx:pt>
          <cx:pt idx="4963">0</cx:pt>
          <cx:pt idx="4964">0</cx:pt>
          <cx:pt idx="4965">0</cx:pt>
          <cx:pt idx="4966">0</cx:pt>
          <cx:pt idx="4967">0</cx:pt>
          <cx:pt idx="4968">0</cx:pt>
          <cx:pt idx="4969">0</cx:pt>
          <cx:pt idx="4970">0</cx:pt>
          <cx:pt idx="4971">0</cx:pt>
          <cx:pt idx="4972">0</cx:pt>
          <cx:pt idx="4973">0</cx:pt>
          <cx:pt idx="4974">9776.7857142857138</cx:pt>
          <cx:pt idx="4975">0</cx:pt>
          <cx:pt idx="4976">13035.714285714286</cx:pt>
          <cx:pt idx="4977">0</cx:pt>
          <cx:pt idx="4978">0</cx:pt>
          <cx:pt idx="4979">0</cx:pt>
          <cx:pt idx="4980">0</cx:pt>
          <cx:pt idx="4981">0</cx:pt>
          <cx:pt idx="4982">0</cx:pt>
          <cx:pt idx="4983">0</cx:pt>
          <cx:pt idx="4984">0</cx:pt>
          <cx:pt idx="4985">0</cx:pt>
          <cx:pt idx="4986">0</cx:pt>
          <cx:pt idx="4987">0</cx:pt>
          <cx:pt idx="4988">0</cx:pt>
          <cx:pt idx="4989">0</cx:pt>
          <cx:pt idx="4990">4171.4285714285716</cx:pt>
          <cx:pt idx="4991">0</cx:pt>
          <cx:pt idx="4992">0</cx:pt>
          <cx:pt idx="4993">175982.14285714287</cx:pt>
          <cx:pt idx="4994">0</cx:pt>
          <cx:pt idx="4995">0</cx:pt>
          <cx:pt idx="4996">0</cx:pt>
          <cx:pt idx="4997">0</cx:pt>
          <cx:pt idx="4998">0</cx:pt>
          <cx:pt idx="4999">0</cx:pt>
          <cx:pt idx="5000">0</cx:pt>
          <cx:pt idx="5001">0</cx:pt>
          <cx:pt idx="5002">0</cx:pt>
          <cx:pt idx="5003">0</cx:pt>
          <cx:pt idx="5004">0</cx:pt>
          <cx:pt idx="5005">0</cx:pt>
          <cx:pt idx="5006">0</cx:pt>
          <cx:pt idx="5007">0</cx:pt>
          <cx:pt idx="5008">0</cx:pt>
          <cx:pt idx="5009">0</cx:pt>
          <cx:pt idx="5010">0</cx:pt>
          <cx:pt idx="5011">97767.857142857145</cx:pt>
          <cx:pt idx="5012">0</cx:pt>
          <cx:pt idx="5013">0</cx:pt>
          <cx:pt idx="5014">109500</cx:pt>
          <cx:pt idx="5015">0</cx:pt>
          <cx:pt idx="5016">0</cx:pt>
          <cx:pt idx="5017">0</cx:pt>
          <cx:pt idx="5018">0</cx:pt>
          <cx:pt idx="5019">0</cx:pt>
          <cx:pt idx="5020">0</cx:pt>
          <cx:pt idx="5021">0</cx:pt>
          <cx:pt idx="5022">0</cx:pt>
          <cx:pt idx="5023">0</cx:pt>
          <cx:pt idx="5024">0</cx:pt>
          <cx:pt idx="5025">0</cx:pt>
          <cx:pt idx="5026">0</cx:pt>
          <cx:pt idx="5027">0</cx:pt>
          <cx:pt idx="5028">0</cx:pt>
          <cx:pt idx="5029">0</cx:pt>
          <cx:pt idx="5030">0</cx:pt>
          <cx:pt idx="5031">0</cx:pt>
          <cx:pt idx="5032">0</cx:pt>
          <cx:pt idx="5033">0</cx:pt>
          <cx:pt idx="5034">0</cx:pt>
          <cx:pt idx="5035">0</cx:pt>
          <cx:pt idx="5036">0</cx:pt>
          <cx:pt idx="5037">0</cx:pt>
          <cx:pt idx="5038">0</cx:pt>
          <cx:pt idx="5039">0</cx:pt>
          <cx:pt idx="5040">21900</cx:pt>
          <cx:pt idx="5041">0</cx:pt>
          <cx:pt idx="5042">0</cx:pt>
          <cx:pt idx="5043">0</cx:pt>
          <cx:pt idx="5044">0</cx:pt>
          <cx:pt idx="5045">71175</cx:pt>
          <cx:pt idx="5046">0</cx:pt>
          <cx:pt idx="5047">0</cx:pt>
          <cx:pt idx="5048">0</cx:pt>
          <cx:pt idx="5049">0</cx:pt>
          <cx:pt idx="5050">0</cx:pt>
          <cx:pt idx="5051">0</cx:pt>
          <cx:pt idx="5052">0</cx:pt>
          <cx:pt idx="5053">0</cx:pt>
          <cx:pt idx="5054">0</cx:pt>
          <cx:pt idx="5055">0</cx:pt>
          <cx:pt idx="5056">0</cx:pt>
          <cx:pt idx="5057">0</cx:pt>
          <cx:pt idx="5058">0</cx:pt>
          <cx:pt idx="5059">0</cx:pt>
          <cx:pt idx="5060">0</cx:pt>
          <cx:pt idx="5061">0</cx:pt>
          <cx:pt idx="5062">0</cx:pt>
          <cx:pt idx="5063">0</cx:pt>
          <cx:pt idx="5064">0</cx:pt>
          <cx:pt idx="5065">0</cx:pt>
          <cx:pt idx="5066">0</cx:pt>
          <cx:pt idx="5067">0</cx:pt>
          <cx:pt idx="5068">0</cx:pt>
          <cx:pt idx="5069">0</cx:pt>
          <cx:pt idx="5070">0</cx:pt>
          <cx:pt idx="5071">56470.714285714283</cx:pt>
          <cx:pt idx="5072">0</cx:pt>
          <cx:pt idx="5073">0</cx:pt>
          <cx:pt idx="5074">0</cx:pt>
          <cx:pt idx="5075">0</cx:pt>
          <cx:pt idx="5076">0</cx:pt>
          <cx:pt idx="5077">0</cx:pt>
          <cx:pt idx="5078">0</cx:pt>
          <cx:pt idx="5079">0</cx:pt>
          <cx:pt idx="5080">0</cx:pt>
          <cx:pt idx="5081">0</cx:pt>
          <cx:pt idx="5082">0</cx:pt>
          <cx:pt idx="5083">0</cx:pt>
          <cx:pt idx="5084">0</cx:pt>
          <cx:pt idx="5085">0</cx:pt>
          <cx:pt idx="5086">0</cx:pt>
          <cx:pt idx="5087">0</cx:pt>
          <cx:pt idx="5088">0</cx:pt>
          <cx:pt idx="5089">0</cx:pt>
          <cx:pt idx="5090">0</cx:pt>
          <cx:pt idx="5091">0</cx:pt>
          <cx:pt idx="5092">0</cx:pt>
          <cx:pt idx="5093">0</cx:pt>
          <cx:pt idx="5094">0</cx:pt>
          <cx:pt idx="5095">0</cx:pt>
          <cx:pt idx="5096">0</cx:pt>
          <cx:pt idx="5097">0</cx:pt>
          <cx:pt idx="5098">0</cx:pt>
          <cx:pt idx="5099">0</cx:pt>
          <cx:pt idx="5100">0</cx:pt>
          <cx:pt idx="5101">0</cx:pt>
          <cx:pt idx="5102">0</cx:pt>
          <cx:pt idx="5103">0</cx:pt>
          <cx:pt idx="5104">0</cx:pt>
          <cx:pt idx="5105">0</cx:pt>
          <cx:pt idx="5106">0</cx:pt>
          <cx:pt idx="5107">0</cx:pt>
          <cx:pt idx="5108">0</cx:pt>
          <cx:pt idx="5109">0</cx:pt>
          <cx:pt idx="5110">0</cx:pt>
          <cx:pt idx="5111">0</cx:pt>
          <cx:pt idx="5112">0</cx:pt>
          <cx:pt idx="5113">0</cx:pt>
          <cx:pt idx="5114">0</cx:pt>
          <cx:pt idx="5115">0</cx:pt>
          <cx:pt idx="5116">0</cx:pt>
          <cx:pt idx="5117">175982.14285714287</cx:pt>
          <cx:pt idx="5118">0</cx:pt>
          <cx:pt idx="5119">0</cx:pt>
          <cx:pt idx="5120">0</cx:pt>
          <cx:pt idx="5121">0</cx:pt>
          <cx:pt idx="5122">0</cx:pt>
          <cx:pt idx="5123">0</cx:pt>
          <cx:pt idx="5124">0</cx:pt>
          <cx:pt idx="5125">0</cx:pt>
          <cx:pt idx="5126">0</cx:pt>
          <cx:pt idx="5127">0</cx:pt>
          <cx:pt idx="5128">0</cx:pt>
          <cx:pt idx="5129">0</cx:pt>
          <cx:pt idx="5130">0</cx:pt>
          <cx:pt idx="5131">0</cx:pt>
          <cx:pt idx="5132">0</cx:pt>
          <cx:pt idx="5133">0</cx:pt>
          <cx:pt idx="5134">54228.571428571428</cx:pt>
          <cx:pt idx="5135">0</cx:pt>
          <cx:pt idx="5136">0</cx:pt>
          <cx:pt idx="5137">0</cx:pt>
          <cx:pt idx="5138">0</cx:pt>
          <cx:pt idx="5139">0</cx:pt>
          <cx:pt idx="5140">0</cx:pt>
          <cx:pt idx="5141">513607.14285714284</cx:pt>
          <cx:pt idx="5142">0</cx:pt>
          <cx:pt idx="5143">0</cx:pt>
          <cx:pt idx="5144">0</cx:pt>
          <cx:pt idx="5145">0</cx:pt>
          <cx:pt idx="5146">14078.571428571429</cx:pt>
          <cx:pt idx="5147">15968.750000000002</cx:pt>
          <cx:pt idx="5148">0</cx:pt>
          <cx:pt idx="5149">10428.571428571429</cx:pt>
          <cx:pt idx="5150">0</cx:pt>
          <cx:pt idx="5151">0</cx:pt>
          <cx:pt idx="5152">83949.999999999985</cx:pt>
          <cx:pt idx="5153">0</cx:pt>
          <cx:pt idx="5154">1752000</cx:pt>
          <cx:pt idx="5155">0</cx:pt>
          <cx:pt idx="5156">0</cx:pt>
          <cx:pt idx="5157">0</cx:pt>
          <cx:pt idx="5158">0</cx:pt>
          <cx:pt idx="5159">0</cx:pt>
          <cx:pt idx="5160">0</cx:pt>
          <cx:pt idx="5161">0</cx:pt>
          <cx:pt idx="5162">0</cx:pt>
          <cx:pt idx="5163">0</cx:pt>
          <cx:pt idx="5164">0</cx:pt>
          <cx:pt idx="5165">0</cx:pt>
          <cx:pt idx="5166">0</cx:pt>
          <cx:pt idx="5167">1564.2857142857142</cx:pt>
          <cx:pt idx="5168">94639.28571428571</cx:pt>
          <cx:pt idx="5169">0</cx:pt>
          <cx:pt idx="5170">0</cx:pt>
          <cx:pt idx="5171">0</cx:pt>
          <cx:pt idx="5172">0</cx:pt>
          <cx:pt idx="5173">0</cx:pt>
          <cx:pt idx="5174">0</cx:pt>
          <cx:pt idx="5175">0</cx:pt>
          <cx:pt idx="5176">0</cx:pt>
          <cx:pt idx="5177">0</cx:pt>
          <cx:pt idx="5178">0</cx:pt>
          <cx:pt idx="5179">2867.8571428571427</cx:pt>
          <cx:pt idx="5180">0</cx:pt>
          <cx:pt idx="5181">0</cx:pt>
          <cx:pt idx="5182">8864.2857142857138</cx:pt>
          <cx:pt idx="5183">0</cx:pt>
          <cx:pt idx="5184">0</cx:pt>
          <cx:pt idx="5185">0</cx:pt>
          <cx:pt idx="5186">0</cx:pt>
          <cx:pt idx="5187">0</cx:pt>
          <cx:pt idx="5188">0</cx:pt>
          <cx:pt idx="5189">0</cx:pt>
          <cx:pt idx="5190">0</cx:pt>
          <cx:pt idx="5191">0</cx:pt>
          <cx:pt idx="5192">0</cx:pt>
          <cx:pt idx="5193">0</cx:pt>
          <cx:pt idx="5194">0</cx:pt>
          <cx:pt idx="5195">0</cx:pt>
          <cx:pt idx="5196">0</cx:pt>
          <cx:pt idx="5197">0</cx:pt>
          <cx:pt idx="5198">0</cx:pt>
          <cx:pt idx="5199">0</cx:pt>
          <cx:pt idx="5200">0</cx:pt>
          <cx:pt idx="5201">69089.28571428571</cx:pt>
          <cx:pt idx="5202">0</cx:pt>
          <cx:pt idx="5203">0</cx:pt>
          <cx:pt idx="5204">0</cx:pt>
          <cx:pt idx="5205">62571.428571428572</cx:pt>
          <cx:pt idx="5206">0</cx:pt>
          <cx:pt idx="5207">33371.428571428572</cx:pt>
          <cx:pt idx="5208">0</cx:pt>
          <cx:pt idx="5209">0</cx:pt>
          <cx:pt idx="5210">0</cx:pt>
          <cx:pt idx="5211">0</cx:pt>
          <cx:pt idx="5212">0</cx:pt>
          <cx:pt idx="5213">0</cx:pt>
          <cx:pt idx="5214">0</cx:pt>
          <cx:pt idx="5215">0</cx:pt>
          <cx:pt idx="5216">0</cx:pt>
          <cx:pt idx="5217">0</cx:pt>
          <cx:pt idx="5218">0</cx:pt>
          <cx:pt idx="5219">0</cx:pt>
          <cx:pt idx="5220">0</cx:pt>
          <cx:pt idx="5221">0</cx:pt>
          <cx:pt idx="5222">0</cx:pt>
          <cx:pt idx="5223">38168.571428571428</cx:pt>
          <cx:pt idx="5224">0</cx:pt>
          <cx:pt idx="5225">0</cx:pt>
          <cx:pt idx="5226">0</cx:pt>
          <cx:pt idx="5227">0</cx:pt>
          <cx:pt idx="5228">0</cx:pt>
          <cx:pt idx="5229">0</cx:pt>
          <cx:pt idx="5230">0</cx:pt>
          <cx:pt idx="5231">0</cx:pt>
          <cx:pt idx="5232">0</cx:pt>
          <cx:pt idx="5233">0</cx:pt>
          <cx:pt idx="5234">0</cx:pt>
          <cx:pt idx="5235">120450</cx:pt>
          <cx:pt idx="5236">0</cx:pt>
          <cx:pt idx="5237">0</cx:pt>
          <cx:pt idx="5238">0</cx:pt>
          <cx:pt idx="5239">0</cx:pt>
          <cx:pt idx="5240">0</cx:pt>
          <cx:pt idx="5241">0</cx:pt>
          <cx:pt idx="5242">0</cx:pt>
          <cx:pt idx="5243">0</cx:pt>
          <cx:pt idx="5244">0</cx:pt>
          <cx:pt idx="5245">0</cx:pt>
          <cx:pt idx="5246">0</cx:pt>
          <cx:pt idx="5247">0</cx:pt>
          <cx:pt idx="5248">0</cx:pt>
          <cx:pt idx="5249">0</cx:pt>
          <cx:pt idx="5250">13035.714285714286</cx:pt>
          <cx:pt idx="5251">0</cx:pt>
          <cx:pt idx="5252">0</cx:pt>
          <cx:pt idx="5253">46928.571428571428</cx:pt>
          <cx:pt idx="5254">0</cx:pt>
          <cx:pt idx="5255">0</cx:pt>
          <cx:pt idx="5256">0</cx:pt>
          <cx:pt idx="5257">177937.5</cx:pt>
          <cx:pt idx="5258">195535.71428571429</cx:pt>
          <cx:pt idx="5259">70392.857142857145</cx:pt>
          <cx:pt idx="5260">398892.8571428571</cx:pt>
          <cx:pt idx="5261">159687.50000000003</cx:pt>
          <cx:pt idx="5262">0</cx:pt>
          <cx:pt idx="5263">0</cx:pt>
          <cx:pt idx="5264">0</cx:pt>
          <cx:pt idx="5265">0</cx:pt>
          <cx:pt idx="5266">0</cx:pt>
          <cx:pt idx="5267">89685.71428571429</cx:pt>
          <cx:pt idx="5268">0</cx:pt>
          <cx:pt idx="5269">0</cx:pt>
          <cx:pt idx="5270">0</cx:pt>
          <cx:pt idx="5271">0</cx:pt>
          <cx:pt idx="5272">0</cx:pt>
          <cx:pt idx="5273">0</cx:pt>
          <cx:pt idx="5274">0</cx:pt>
          <cx:pt idx="5275">0</cx:pt>
          <cx:pt idx="5276">58660.714285714283</cx:pt>
          <cx:pt idx="5277">0</cx:pt>
          <cx:pt idx="5278">0</cx:pt>
          <cx:pt idx="5279">0</cx:pt>
          <cx:pt idx="5280">0</cx:pt>
          <cx:pt idx="5281">0</cx:pt>
          <cx:pt idx="5282">0</cx:pt>
          <cx:pt idx="5283">0</cx:pt>
          <cx:pt idx="5284">0</cx:pt>
          <cx:pt idx="5285">29330.357142857141</cx:pt>
          <cx:pt idx="5286">0</cx:pt>
          <cx:pt idx="5287">0</cx:pt>
          <cx:pt idx="5288">0</cx:pt>
          <cx:pt idx="5289">0</cx:pt>
          <cx:pt idx="5290">0</cx:pt>
          <cx:pt idx="5291">0</cx:pt>
          <cx:pt idx="5292">0</cx:pt>
          <cx:pt idx="5293">0</cx:pt>
          <cx:pt idx="5294">0</cx:pt>
          <cx:pt idx="5295">36500</cx:pt>
          <cx:pt idx="5296">20075</cx:pt>
          <cx:pt idx="5297">0</cx:pt>
          <cx:pt idx="5298">0</cx:pt>
          <cx:pt idx="5299">114714.28571428572</cx:pt>
          <cx:pt idx="5300">153300</cx:pt>
          <cx:pt idx="5301">0</cx:pt>
          <cx:pt idx="5302">470850</cx:pt>
          <cx:pt idx="5303">0</cx:pt>
          <cx:pt idx="5304">3128.5714285714284</cx:pt>
          <cx:pt idx="5305">0</cx:pt>
          <cx:pt idx="5306">0</cx:pt>
          <cx:pt idx="5307">39889.285714285717</cx:pt>
          <cx:pt idx="5308">0</cx:pt>
          <cx:pt idx="5309">0</cx:pt>
          <cx:pt idx="5310">0</cx:pt>
          <cx:pt idx="5311">0</cx:pt>
          <cx:pt idx="5312">0</cx:pt>
          <cx:pt idx="5313">14600</cx:pt>
          <cx:pt idx="5314">0</cx:pt>
          <cx:pt idx="5315">0</cx:pt>
          <cx:pt idx="5316">15642.857142857143</cx:pt>
          <cx:pt idx="5317">0</cx:pt>
          <cx:pt idx="5318">0</cx:pt>
          <cx:pt idx="5319">0</cx:pt>
          <cx:pt idx="5320">0</cx:pt>
          <cx:pt idx="5321">0</cx:pt>
          <cx:pt idx="5322">0</cx:pt>
          <cx:pt idx="5323">0</cx:pt>
          <cx:pt idx="5324">0</cx:pt>
          <cx:pt idx="5325">0</cx:pt>
          <cx:pt idx="5326">0</cx:pt>
          <cx:pt idx="5327">0</cx:pt>
          <cx:pt idx="5328">0</cx:pt>
          <cx:pt idx="5329">0</cx:pt>
          <cx:pt idx="5330">0</cx:pt>
          <cx:pt idx="5331">0</cx:pt>
          <cx:pt idx="5332">0</cx:pt>
          <cx:pt idx="5333">109500</cx:pt>
          <cx:pt idx="5334">9776.7857142857138</cx:pt>
          <cx:pt idx="5335">0</cx:pt>
          <cx:pt idx="5336">0</cx:pt>
          <cx:pt idx="5337">0</cx:pt>
          <cx:pt idx="5338">1292100</cx:pt>
          <cx:pt idx="5339">0</cx:pt>
          <cx:pt idx="5340">0</cx:pt>
          <cx:pt idx="5341">0</cx:pt>
          <cx:pt idx="5342">0</cx:pt>
          <cx:pt idx="5343">36500</cx:pt>
          <cx:pt idx="5344">52142.857142857145</cx:pt>
          <cx:pt idx="5345">0</cx:pt>
          <cx:pt idx="5346">11732.142857142857</cx:pt>
          <cx:pt idx="5347">0</cx:pt>
          <cx:pt idx="5348">0</cx:pt>
          <cx:pt idx="5349">0</cx:pt>
          <cx:pt idx="5350">0</cx:pt>
          <cx:pt idx="5351">0</cx:pt>
          <cx:pt idx="5352">0</cx:pt>
          <cx:pt idx="5353">0</cx:pt>
          <cx:pt idx="5354">9125</cx:pt>
          <cx:pt idx="5355">0</cx:pt>
          <cx:pt idx="5356">697150.00000000012</cx:pt>
          <cx:pt idx="5357">0</cx:pt>
          <cx:pt idx="5358">0</cx:pt>
          <cx:pt idx="5359">36500</cx:pt>
          <cx:pt idx="5360">0</cx:pt>
          <cx:pt idx="5361">16425</cx:pt>
          <cx:pt idx="5362">0</cx:pt>
          <cx:pt idx="5363">0</cx:pt>
          <cx:pt idx="5364">0</cx:pt>
          <cx:pt idx="5365">0</cx:pt>
          <cx:pt idx="5366">5475</cx:pt>
          <cx:pt idx="5367">0</cx:pt>
          <cx:pt idx="5368">0</cx:pt>
          <cx:pt idx="5369">0</cx:pt>
          <cx:pt idx="5370">0</cx:pt>
          <cx:pt idx="5371">52142.857142857145</cx:pt>
          <cx:pt idx="5372">18250</cx:pt>
          <cx:pt idx="5373">346750</cx:pt>
          <cx:pt idx="5374">0</cx:pt>
          <cx:pt idx="5375">0</cx:pt>
          <cx:pt idx="5376">0</cx:pt>
          <cx:pt idx="5377">0</cx:pt>
          <cx:pt idx="5378">18250</cx:pt>
          <cx:pt idx="5379">0</cx:pt>
          <cx:pt idx="5380">0</cx:pt>
          <cx:pt idx="5381">0</cx:pt>
          <cx:pt idx="5382">0</cx:pt>
          <cx:pt idx="5383">8760</cx:pt>
          <cx:pt idx="5384">6517.8571428571431</cx:pt>
          <cx:pt idx="5385">0</cx:pt>
          <cx:pt idx="5386">0</cx:pt>
          <cx:pt idx="5387">65178.571428571428</cx:pt>
          <cx:pt idx="5388">0</cx:pt>
          <cx:pt idx="5389">3910.7142857142858</cx:pt>
          <cx:pt idx="5390">0</cx:pt>
          <cx:pt idx="5391">0</cx:pt>
          <cx:pt idx="5392">0</cx:pt>
          <cx:pt idx="5393">93857.142857142855</cx:pt>
          <cx:pt idx="5394">0</cx:pt>
          <cx:pt idx="5395">0</cx:pt>
          <cx:pt idx="5396">11732.142857142857</cx:pt>
          <cx:pt idx="5397">0</cx:pt>
          <cx:pt idx="5398">0</cx:pt>
          <cx:pt idx="5399">18693.214285714286</cx:pt>
          <cx:pt idx="5400">19553.571428571428</cx:pt>
          <cx:pt idx="5401">0</cx:pt>
          <cx:pt idx="5402">0</cx:pt>
          <cx:pt idx="5403">0</cx:pt>
          <cx:pt idx="5404">0</cx:pt>
          <cx:pt idx="5405">0</cx:pt>
          <cx:pt idx="5406">125142.85714285714</cx:pt>
          <cx:pt idx="5407">0</cx:pt>
          <cx:pt idx="5408">0</cx:pt>
          <cx:pt idx="5409">0</cx:pt>
          <cx:pt idx="5410">0</cx:pt>
          <cx:pt idx="5411">0</cx:pt>
          <cx:pt idx="5412">0</cx:pt>
          <cx:pt idx="5413">0</cx:pt>
          <cx:pt idx="5414">0</cx:pt>
          <cx:pt idx="5415">0</cx:pt>
          <cx:pt idx="5416">0</cx:pt>
          <cx:pt idx="5417">0</cx:pt>
          <cx:pt idx="5418">0</cx:pt>
          <cx:pt idx="5419">0</cx:pt>
          <cx:pt idx="5420">0</cx:pt>
          <cx:pt idx="5421">0</cx:pt>
          <cx:pt idx="5422">0</cx:pt>
          <cx:pt idx="5423">0</cx:pt>
          <cx:pt idx="5424">18250</cx:pt>
          <cx:pt idx="5425">26071.428571428572</cx:pt>
          <cx:pt idx="5426">0</cx:pt>
          <cx:pt idx="5427">0</cx:pt>
          <cx:pt idx="5428">0</cx:pt>
          <cx:pt idx="5429">0</cx:pt>
          <cx:pt idx="5430">0</cx:pt>
          <cx:pt idx="5431">0</cx:pt>
          <cx:pt idx="5432">0</cx:pt>
          <cx:pt idx="5433">0</cx:pt>
          <cx:pt idx="5434">91250</cx:pt>
          <cx:pt idx="5435">0</cx:pt>
          <cx:pt idx="5436">0</cx:pt>
          <cx:pt idx="5437">2607.1428571428573</cx:pt>
          <cx:pt idx="5438">0</cx:pt>
          <cx:pt idx="5439">39107.142857142855</cx:pt>
          <cx:pt idx="5440">0</cx:pt>
          <cx:pt idx="5441">0</cx:pt>
          <cx:pt idx="5442">0</cx:pt>
          <cx:pt idx="5443">0</cx:pt>
          <cx:pt idx="5444">0</cx:pt>
          <cx:pt idx="5445">0</cx:pt>
          <cx:pt idx="5446">0</cx:pt>
          <cx:pt idx="5447">396285.71428571426</cx:pt>
          <cx:pt idx="5448">63875</cx:pt>
          <cx:pt idx="5449">141828.57142857142</cx:pt>
          <cx:pt idx="5450">0</cx:pt>
          <cx:pt idx="5451">0</cx:pt>
          <cx:pt idx="5452">0</cx:pt>
          <cx:pt idx="5453">0</cx:pt>
          <cx:pt idx="5454">0</cx:pt>
          <cx:pt idx="5455">0</cx:pt>
          <cx:pt idx="5456">0</cx:pt>
          <cx:pt idx="5457">0</cx:pt>
          <cx:pt idx="5458">0</cx:pt>
          <cx:pt idx="5459">0</cx:pt>
          <cx:pt idx="5460">175200</cx:pt>
          <cx:pt idx="5461">0</cx:pt>
          <cx:pt idx="5462">0</cx:pt>
          <cx:pt idx="5463">0</cx:pt>
          <cx:pt idx="5464">0</cx:pt>
          <cx:pt idx="5465">0</cx:pt>
          <cx:pt idx="5466">0</cx:pt>
          <cx:pt idx="5467">0</cx:pt>
          <cx:pt idx="5468">244028.57142857142</cx:pt>
          <cx:pt idx="5469">198195</cx:pt>
          <cx:pt idx="5470">54750</cx:pt>
          <cx:pt idx="5471">0</cx:pt>
          <cx:pt idx="5472">0</cx:pt>
          <cx:pt idx="5473">0</cx:pt>
          <cx:pt idx="5474">0</cx:pt>
          <cx:pt idx="5475">0</cx:pt>
          <cx:pt idx="5476">0</cx:pt>
          <cx:pt idx="5477">0</cx:pt>
          <cx:pt idx="5478">0</cx:pt>
          <cx:pt idx="5479">0</cx:pt>
          <cx:pt idx="5480">0</cx:pt>
          <cx:pt idx="5481">0</cx:pt>
          <cx:pt idx="5482">0</cx:pt>
          <cx:pt idx="5483">0</cx:pt>
          <cx:pt idx="5484">0</cx:pt>
          <cx:pt idx="5485">0</cx:pt>
          <cx:pt idx="5486">9125</cx:pt>
          <cx:pt idx="5487">0</cx:pt>
          <cx:pt idx="5488">0</cx:pt>
          <cx:pt idx="5489">0</cx:pt>
          <cx:pt idx="5490">0</cx:pt>
          <cx:pt idx="5491">0</cx:pt>
          <cx:pt idx="5492">0</cx:pt>
          <cx:pt idx="5493">0</cx:pt>
          <cx:pt idx="5494">0</cx:pt>
          <cx:pt idx="5495">0</cx:pt>
          <cx:pt idx="5496">0</cx:pt>
          <cx:pt idx="5497">0</cx:pt>
          <cx:pt idx="5498">0</cx:pt>
          <cx:pt idx="5499">0</cx:pt>
          <cx:pt idx="5500">0</cx:pt>
          <cx:pt idx="5501">146521.42857142858</cx:pt>
          <cx:pt idx="5502">0</cx:pt>
          <cx:pt idx="5503">0</cx:pt>
          <cx:pt idx="5504">0</cx:pt>
          <cx:pt idx="5505">0</cx:pt>
          <cx:pt idx="5506">0</cx:pt>
          <cx:pt idx="5507">0</cx:pt>
          <cx:pt idx="5508">0</cx:pt>
          <cx:pt idx="5509">0</cx:pt>
          <cx:pt idx="5510">0</cx:pt>
          <cx:pt idx="5511">0</cx:pt>
          <cx:pt idx="5512">0</cx:pt>
          <cx:pt idx="5513">0</cx:pt>
          <cx:pt idx="5514">0</cx:pt>
          <cx:pt idx="5515">0</cx:pt>
          <cx:pt idx="5516">0</cx:pt>
          <cx:pt idx="5517">46928.571428571428</cx:pt>
          <cx:pt idx="5518">0</cx:pt>
          <cx:pt idx="5519">0</cx:pt>
          <cx:pt idx="5520">0</cx:pt>
          <cx:pt idx="5521">1825</cx:pt>
          <cx:pt idx="5522">0</cx:pt>
          <cx:pt idx="5523">43017.857142857145</cx:pt>
          <cx:pt idx="5524">0</cx:pt>
          <cx:pt idx="5525">0</cx:pt>
          <cx:pt idx="5526">0</cx:pt>
          <cx:pt idx="5527">0</cx:pt>
          <cx:pt idx="5528">0</cx:pt>
          <cx:pt idx="5529">0</cx:pt>
          <cx:pt idx="5530">0</cx:pt>
          <cx:pt idx="5531">0</cx:pt>
          <cx:pt idx="5532">0</cx:pt>
          <cx:pt idx="5533">0</cx:pt>
          <cx:pt idx="5534">85775</cx:pt>
          <cx:pt idx="5535">0</cx:pt>
          <cx:pt idx="5536">0</cx:pt>
          <cx:pt idx="5537">20022.857142857141</cx:pt>
          <cx:pt idx="5538">0</cx:pt>
          <cx:pt idx="5539">170116.07142857142</cx:pt>
          <cx:pt idx="5540">0</cx:pt>
          <cx:pt idx="5541">0</cx:pt>
          <cx:pt idx="5542">3910.7142857142858</cx:pt>
          <cx:pt idx="5543">0</cx:pt>
          <cx:pt idx="5544">34218.75</cx:pt>
          <cx:pt idx="5545">119928.57142857143</cx:pt>
          <cx:pt idx="5546">0</cx:pt>
          <cx:pt idx="5547">0</cx:pt>
          <cx:pt idx="5548">0</cx:pt>
          <cx:pt idx="5549">0</cx:pt>
          <cx:pt idx="5550">0</cx:pt>
          <cx:pt idx="5551">117321.42857142857</cx:pt>
          <cx:pt idx="5552">0</cx:pt>
          <cx:pt idx="5553">0</cx:pt>
          <cx:pt idx="5554">0</cx:pt>
          <cx:pt idx="5555">0</cx:pt>
          <cx:pt idx="5556">0</cx:pt>
          <cx:pt idx="5557">0</cx:pt>
          <cx:pt idx="5558">0</cx:pt>
          <cx:pt idx="5559">0</cx:pt>
          <cx:pt idx="5560">0</cx:pt>
          <cx:pt idx="5561">0</cx:pt>
          <cx:pt idx="5562">0</cx:pt>
          <cx:pt idx="5563">195535.71428571429</cx:pt>
          <cx:pt idx="5564">76258.928571428565</cx:pt>
          <cx:pt idx="5565">0</cx:pt>
          <cx:pt idx="5566">0</cx:pt>
          <cx:pt idx="5567">0</cx:pt>
          <cx:pt idx="5568">0</cx:pt>
          <cx:pt idx="5569">0</cx:pt>
          <cx:pt idx="5570">0</cx:pt>
          <cx:pt idx="5571">0</cx:pt>
          <cx:pt idx="5572">0</cx:pt>
          <cx:pt idx="5573">0</cx:pt>
          <cx:pt idx="5574">0</cx:pt>
          <cx:pt idx="5575">0</cx:pt>
          <cx:pt idx="5576">0</cx:pt>
          <cx:pt idx="5577">0</cx:pt>
          <cx:pt idx="5578">0</cx:pt>
          <cx:pt idx="5579">0</cx:pt>
          <cx:pt idx="5580">0</cx:pt>
          <cx:pt idx="5581">0</cx:pt>
          <cx:pt idx="5582">0</cx:pt>
          <cx:pt idx="5583">0</cx:pt>
          <cx:pt idx="5584">0</cx:pt>
          <cx:pt idx="5585">0</cx:pt>
          <cx:pt idx="5586">0</cx:pt>
          <cx:pt idx="5587">0</cx:pt>
          <cx:pt idx="5588">0</cx:pt>
          <cx:pt idx="5589">14339.285714285714</cx:pt>
          <cx:pt idx="5590">3389.2857142857142</cx:pt>
          <cx:pt idx="5591">0</cx:pt>
          <cx:pt idx="5592">0</cx:pt>
          <cx:pt idx="5593">117321.42857142857</cx:pt>
          <cx:pt idx="5594">0</cx:pt>
          <cx:pt idx="5595">0</cx:pt>
          <cx:pt idx="5596">39107.142857142855</cx:pt>
          <cx:pt idx="5597">0</cx:pt>
          <cx:pt idx="5598">0</cx:pt>
          <cx:pt idx="5599">0</cx:pt>
          <cx:pt idx="5600">0</cx:pt>
          <cx:pt idx="5601">0</cx:pt>
          <cx:pt idx="5602">0</cx:pt>
          <cx:pt idx="5603">0</cx:pt>
          <cx:pt idx="5604">0</cx:pt>
          <cx:pt idx="5605">3910.7142857142858</cx:pt>
          <cx:pt idx="5606">0</cx:pt>
          <cx:pt idx="5607">0</cx:pt>
          <cx:pt idx="5608">208571.42857142858</cx:pt>
          <cx:pt idx="5609">475542.8571428571</cx:pt>
          <cx:pt idx="5610">0</cx:pt>
          <cx:pt idx="5611">0</cx:pt>
          <cx:pt idx="5612">0</cx:pt>
          <cx:pt idx="5613">0</cx:pt>
          <cx:pt idx="5614">52142.857142857145</cx:pt>
          <cx:pt idx="5615">0</cx:pt>
          <cx:pt idx="5616">76650</cx:pt>
          <cx:pt idx="5617">0</cx:pt>
          <cx:pt idx="5618">82489.999999999985</cx:pt>
          <cx:pt idx="5619">0</cx:pt>
          <cx:pt idx="5620">0</cx:pt>
          <cx:pt idx="5621">0</cx:pt>
          <cx:pt idx="5622">0</cx:pt>
          <cx:pt idx="5623">0</cx:pt>
          <cx:pt idx="5624">0</cx:pt>
          <cx:pt idx="5625">0</cx:pt>
          <cx:pt idx="5626">0</cx:pt>
          <cx:pt idx="5627">0</cx:pt>
          <cx:pt idx="5628">0</cx:pt>
          <cx:pt idx="5629">0</cx:pt>
          <cx:pt idx="5630">0</cx:pt>
          <cx:pt idx="5631">0</cx:pt>
          <cx:pt idx="5632">0</cx:pt>
          <cx:pt idx="5633">0</cx:pt>
          <cx:pt idx="5634">0</cx:pt>
          <cx:pt idx="5635">357700.00000000006</cx:pt>
          <cx:pt idx="5636">0</cx:pt>
          <cx:pt idx="5637">0</cx:pt>
          <cx:pt idx="5638">0</cx:pt>
          <cx:pt idx="5639">0</cx:pt>
          <cx:pt idx="5640">0</cx:pt>
          <cx:pt idx="5641">45885.714285714283</cx:pt>
          <cx:pt idx="5642">0</cx:pt>
          <cx:pt idx="5643">0</cx:pt>
          <cx:pt idx="5644">276878.57142857142</cx:pt>
          <cx:pt idx="5645">0</cx:pt>
          <cx:pt idx="5646">0</cx:pt>
          <cx:pt idx="5647">0</cx:pt>
          <cx:pt idx="5648">0</cx:pt>
          <cx:pt idx="5649">0</cx:pt>
          <cx:pt idx="5650">0</cx:pt>
          <cx:pt idx="5651">153300.00000000003</cx:pt>
          <cx:pt idx="5652">0</cx:pt>
          <cx:pt idx="5653">0</cx:pt>
          <cx:pt idx="5654">0</cx:pt>
          <cx:pt idx="5655">109500</cx:pt>
          <cx:pt idx="5656">7821.4285714285716</cx:pt>
          <cx:pt idx="5657">166075</cx:pt>
          <cx:pt idx="5658">0</cx:pt>
          <cx:pt idx="5659">0</cx:pt>
          <cx:pt idx="5660">0</cx:pt>
          <cx:pt idx="5661">0</cx:pt>
          <cx:pt idx="5662">0</cx:pt>
          <cx:pt idx="5663">0</cx:pt>
          <cx:pt idx="5664">5475</cx:pt>
          <cx:pt idx="5665">229950</cx:pt>
          <cx:pt idx="5666">0</cx:pt>
          <cx:pt idx="5667">0</cx:pt>
          <cx:pt idx="5668">0</cx:pt>
          <cx:pt idx="5669">0</cx:pt>
          <cx:pt idx="5670">0</cx:pt>
          <cx:pt idx="5671">0</cx:pt>
          <cx:pt idx="5672">0</cx:pt>
          <cx:pt idx="5673">0</cx:pt>
          <cx:pt idx="5674">0</cx:pt>
          <cx:pt idx="5675">0</cx:pt>
          <cx:pt idx="5676">0</cx:pt>
          <cx:pt idx="5677">0</cx:pt>
          <cx:pt idx="5678">0</cx:pt>
          <cx:pt idx="5679">0</cx:pt>
          <cx:pt idx="5680">0</cx:pt>
          <cx:pt idx="5681">7821.4285714285716</cx:pt>
          <cx:pt idx="5682">0</cx:pt>
          <cx:pt idx="5683">0</cx:pt>
          <cx:pt idx="5684">0</cx:pt>
          <cx:pt idx="5685">0</cx:pt>
          <cx:pt idx="5686">0</cx:pt>
          <cx:pt idx="5687">0</cx:pt>
          <cx:pt idx="5688">0</cx:pt>
          <cx:pt idx="5689">0</cx:pt>
          <cx:pt idx="5690">0</cx:pt>
          <cx:pt idx="5691">0</cx:pt>
          <cx:pt idx="5692">0</cx:pt>
          <cx:pt idx="5693">0</cx:pt>
          <cx:pt idx="5694">0</cx:pt>
          <cx:pt idx="5695">38585.714285714283</cx:pt>
          <cx:pt idx="5696">0</cx:pt>
          <cx:pt idx="5697">3650</cx:pt>
          <cx:pt idx="5698">0</cx:pt>
          <cx:pt idx="5699">0</cx:pt>
          <cx:pt idx="5700">0</cx:pt>
          <cx:pt idx="5701">0</cx:pt>
          <cx:pt idx="5702">0</cx:pt>
          <cx:pt idx="5703">26071.428571428572</cx:pt>
          <cx:pt idx="5704">0</cx:pt>
          <cx:pt idx="5705">0</cx:pt>
          <cx:pt idx="5706">54750</cx:pt>
          <cx:pt idx="5707">0</cx:pt>
          <cx:pt idx="5708">0</cx:pt>
          <cx:pt idx="5709">0</cx:pt>
          <cx:pt idx="5710">0</cx:pt>
          <cx:pt idx="5711">0</cx:pt>
          <cx:pt idx="5712">0</cx:pt>
          <cx:pt idx="5713">0</cx:pt>
          <cx:pt idx="5714">0</cx:pt>
          <cx:pt idx="5715">0</cx:pt>
          <cx:pt idx="5716">0</cx:pt>
          <cx:pt idx="5717">0</cx:pt>
          <cx:pt idx="5718">0</cx:pt>
          <cx:pt idx="5719">0</cx:pt>
          <cx:pt idx="5720">0</cx:pt>
          <cx:pt idx="5721">0</cx:pt>
          <cx:pt idx="5722">0</cx:pt>
          <cx:pt idx="5723">130357.14285714286</cx:pt>
          <cx:pt idx="5724">0</cx:pt>
          <cx:pt idx="5725">18250</cx:pt>
          <cx:pt idx="5726">25550</cx:pt>
          <cx:pt idx="5727">54750</cx:pt>
          <cx:pt idx="5728">0</cx:pt>
          <cx:pt idx="5729">0</cx:pt>
          <cx:pt idx="5730">0</cx:pt>
          <cx:pt idx="5731">0</cx:pt>
          <cx:pt idx="5732">315985.71428571426</cx:pt>
          <cx:pt idx="5733">0</cx:pt>
          <cx:pt idx="5734">0</cx:pt>
          <cx:pt idx="5735">0</cx:pt>
          <cx:pt idx="5736">469285.71428571426</cx:pt>
          <cx:pt idx="5737">0</cx:pt>
          <cx:pt idx="5738">0</cx:pt>
          <cx:pt idx="5739">0</cx:pt>
          <cx:pt idx="5740">0</cx:pt>
          <cx:pt idx="5741">0</cx:pt>
          <cx:pt idx="5742">0</cx:pt>
          <cx:pt idx="5743">0</cx:pt>
          <cx:pt idx="5744">0</cx:pt>
          <cx:pt idx="5745">0</cx:pt>
          <cx:pt idx="5746">0</cx:pt>
          <cx:pt idx="5747">0</cx:pt>
          <cx:pt idx="5748">0</cx:pt>
          <cx:pt idx="5749">0</cx:pt>
          <cx:pt idx="5750">0</cx:pt>
          <cx:pt idx="5751">0</cx:pt>
          <cx:pt idx="5752">0</cx:pt>
          <cx:pt idx="5753">0</cx:pt>
          <cx:pt idx="5754">0</cx:pt>
          <cx:pt idx="5755">0</cx:pt>
          <cx:pt idx="5756">0</cx:pt>
          <cx:pt idx="5757">0</cx:pt>
          <cx:pt idx="5758">0</cx:pt>
          <cx:pt idx="5759">0</cx:pt>
          <cx:pt idx="5760">0</cx:pt>
          <cx:pt idx="5761">0</cx:pt>
          <cx:pt idx="5762">0</cx:pt>
          <cx:pt idx="5763">0</cx:pt>
          <cx:pt idx="5764">0</cx:pt>
          <cx:pt idx="5765">0</cx:pt>
          <cx:pt idx="5766">0</cx:pt>
          <cx:pt idx="5767">39107.142857142855</cx:pt>
          <cx:pt idx="5768">0</cx:pt>
          <cx:pt idx="5769">0</cx:pt>
          <cx:pt idx="5770">0</cx:pt>
          <cx:pt idx="5771">0</cx:pt>
          <cx:pt idx="5772">0</cx:pt>
          <cx:pt idx="5773">0</cx:pt>
          <cx:pt idx="5774">0</cx:pt>
          <cx:pt idx="5775">9385.7142857142862</cx:pt>
          <cx:pt idx="5776">0</cx:pt>
          <cx:pt idx="5777">0</cx:pt>
          <cx:pt idx="5778">0</cx:pt>
          <cx:pt idx="5779">0</cx:pt>
          <cx:pt idx="5780">0</cx:pt>
          <cx:pt idx="5781">0</cx:pt>
          <cx:pt idx="5782">0</cx:pt>
          <cx:pt idx="5783">0</cx:pt>
          <cx:pt idx="5784">0</cx:pt>
          <cx:pt idx="5785">0</cx:pt>
          <cx:pt idx="5786">0</cx:pt>
          <cx:pt idx="5787">0</cx:pt>
          <cx:pt idx="5788">0</cx:pt>
          <cx:pt idx="5789">0</cx:pt>
          <cx:pt idx="5790">0</cx:pt>
          <cx:pt idx="5791">0</cx:pt>
          <cx:pt idx="5792">0</cx:pt>
          <cx:pt idx="5793">0</cx:pt>
          <cx:pt idx="5794">0</cx:pt>
          <cx:pt idx="5795">0</cx:pt>
          <cx:pt idx="5796">0</cx:pt>
          <cx:pt idx="5797">0</cx:pt>
          <cx:pt idx="5798">0</cx:pt>
          <cx:pt idx="5799">0</cx:pt>
          <cx:pt idx="5800">0</cx:pt>
          <cx:pt idx="5801">0</cx:pt>
          <cx:pt idx="5802">0</cx:pt>
          <cx:pt idx="5803">0</cx:pt>
          <cx:pt idx="5804">0</cx:pt>
          <cx:pt idx="5805">0</cx:pt>
          <cx:pt idx="5806">0</cx:pt>
          <cx:pt idx="5807">0</cx:pt>
          <cx:pt idx="5808">0</cx:pt>
          <cx:pt idx="5809">0</cx:pt>
          <cx:pt idx="5810">0</cx:pt>
          <cx:pt idx="5811">0</cx:pt>
          <cx:pt idx="5812">0</cx:pt>
          <cx:pt idx="5813">0</cx:pt>
          <cx:pt idx="5814">0</cx:pt>
          <cx:pt idx="5815">0</cx:pt>
          <cx:pt idx="5816">0</cx:pt>
          <cx:pt idx="5817">0</cx:pt>
          <cx:pt idx="5818">0</cx:pt>
          <cx:pt idx="5819">0</cx:pt>
          <cx:pt idx="5820">0</cx:pt>
          <cx:pt idx="5821">0</cx:pt>
          <cx:pt idx="5822">0</cx:pt>
          <cx:pt idx="5823">41714.285714285717</cx:pt>
          <cx:pt idx="5824">0</cx:pt>
          <cx:pt idx="5825">0</cx:pt>
          <cx:pt idx="5826">0</cx:pt>
          <cx:pt idx="5827">0</cx:pt>
          <cx:pt idx="5828">0</cx:pt>
          <cx:pt idx="5829">0</cx:pt>
          <cx:pt idx="5830">0</cx:pt>
          <cx:pt idx="5831">0</cx:pt>
          <cx:pt idx="5832">0</cx:pt>
          <cx:pt idx="5833">0</cx:pt>
          <cx:pt idx="5834">0</cx:pt>
          <cx:pt idx="5835">0</cx:pt>
          <cx:pt idx="5836">0</cx:pt>
          <cx:pt idx="5837">0</cx:pt>
          <cx:pt idx="5838">0</cx:pt>
          <cx:pt idx="5839">0</cx:pt>
          <cx:pt idx="5840">0</cx:pt>
          <cx:pt idx="5841">0</cx:pt>
          <cx:pt idx="5842">0</cx:pt>
          <cx:pt idx="5843">0</cx:pt>
          <cx:pt idx="5844">0</cx:pt>
          <cx:pt idx="5845">0</cx:pt>
          <cx:pt idx="5846">0</cx:pt>
          <cx:pt idx="5847">0</cx:pt>
          <cx:pt idx="5848">0</cx:pt>
          <cx:pt idx="5849">524035.71428571438</cx:pt>
          <cx:pt idx="5850">0</cx:pt>
          <cx:pt idx="5851">0</cx:pt>
          <cx:pt idx="5852">0</cx:pt>
          <cx:pt idx="5853">0</cx:pt>
          <cx:pt idx="5854">0</cx:pt>
          <cx:pt idx="5855">0</cx:pt>
          <cx:pt idx="5856">0</cx:pt>
          <cx:pt idx="5857">0</cx:pt>
          <cx:pt idx="5858">0</cx:pt>
          <cx:pt idx="5859">0</cx:pt>
          <cx:pt idx="5860">0</cx:pt>
          <cx:pt idx="5861">0</cx:pt>
          <cx:pt idx="5862">0</cx:pt>
          <cx:pt idx="5863">0</cx:pt>
          <cx:pt idx="5864">0</cx:pt>
          <cx:pt idx="5865">0</cx:pt>
          <cx:pt idx="5866">21900</cx:pt>
          <cx:pt idx="5867">7300</cx:pt>
          <cx:pt idx="5868">9125</cx:pt>
          <cx:pt idx="5869">0</cx:pt>
          <cx:pt idx="5870">0</cx:pt>
          <cx:pt idx="5871">0</cx:pt>
          <cx:pt idx="5872">5475</cx:pt>
          <cx:pt idx="5873">0</cx:pt>
          <cx:pt idx="5874">0</cx:pt>
          <cx:pt idx="5875">0</cx:pt>
          <cx:pt idx="5876">0</cx:pt>
          <cx:pt idx="5877">0</cx:pt>
          <cx:pt idx="5878">15642.857142857143</cx:pt>
          <cx:pt idx="5879">0</cx:pt>
          <cx:pt idx="5880">0</cx:pt>
          <cx:pt idx="5881">0</cx:pt>
          <cx:pt idx="5882">0</cx:pt>
          <cx:pt idx="5883">0</cx:pt>
          <cx:pt idx="5884">0</cx:pt>
          <cx:pt idx="5885">0</cx:pt>
          <cx:pt idx="5886">0</cx:pt>
          <cx:pt idx="5887">0</cx:pt>
          <cx:pt idx="5888">0</cx:pt>
          <cx:pt idx="5889">65178.571428571428</cx:pt>
          <cx:pt idx="5890">0</cx:pt>
          <cx:pt idx="5891">0</cx:pt>
          <cx:pt idx="5892">0</cx:pt>
          <cx:pt idx="5893">0</cx:pt>
          <cx:pt idx="5894">0</cx:pt>
          <cx:pt idx="5895">0</cx:pt>
          <cx:pt idx="5896">0</cx:pt>
          <cx:pt idx="5897">0</cx:pt>
          <cx:pt idx="5898">0</cx:pt>
          <cx:pt idx="5899">0</cx:pt>
          <cx:pt idx="5900">0</cx:pt>
          <cx:pt idx="5901">36500</cx:pt>
          <cx:pt idx="5902">0</cx:pt>
          <cx:pt idx="5903">0</cx:pt>
          <cx:pt idx="5904">0</cx:pt>
          <cx:pt idx="5905">0</cx:pt>
          <cx:pt idx="5906">0</cx:pt>
          <cx:pt idx="5907">0</cx:pt>
          <cx:pt idx="5908">0</cx:pt>
          <cx:pt idx="5909">0</cx:pt>
          <cx:pt idx="5910">0</cx:pt>
          <cx:pt idx="5911">0</cx:pt>
          <cx:pt idx="5912">0</cx:pt>
          <cx:pt idx="5913">164250</cx:pt>
          <cx:pt idx="5914">0</cx:pt>
          <cx:pt idx="5915">0</cx:pt>
          <cx:pt idx="5916">0</cx:pt>
          <cx:pt idx="5917">76650</cx:pt>
          <cx:pt idx="5918">0</cx:pt>
          <cx:pt idx="5919">0</cx:pt>
          <cx:pt idx="5920">0</cx:pt>
          <cx:pt idx="5921">0</cx:pt>
          <cx:pt idx="5922">0</cx:pt>
          <cx:pt idx="5923">3650</cx:pt>
          <cx:pt idx="5924">17520</cx:pt>
          <cx:pt idx="5925">21900</cx:pt>
          <cx:pt idx="5926">0</cx:pt>
          <cx:pt idx="5927">0</cx:pt>
          <cx:pt idx="5928">0</cx:pt>
          <cx:pt idx="5929">0</cx:pt>
          <cx:pt idx="5930">0</cx:pt>
          <cx:pt idx="5931">0</cx:pt>
          <cx:pt idx="5932">0</cx:pt>
          <cx:pt idx="5933">0</cx:pt>
          <cx:pt idx="5934">51100</cx:pt>
          <cx:pt idx="5935">127750</cx:pt>
          <cx:pt idx="5936">0</cx:pt>
          <cx:pt idx="5937">0</cx:pt>
          <cx:pt idx="5938">16425</cx:pt>
          <cx:pt idx="5939">0</cx:pt>
          <cx:pt idx="5940">0</cx:pt>
          <cx:pt idx="5941">0</cx:pt>
          <cx:pt idx="5942">29200</cx:pt>
          <cx:pt idx="5943">0</cx:pt>
          <cx:pt idx="5944">0</cx:pt>
          <cx:pt idx="5945">0</cx:pt>
          <cx:pt idx="5946">0</cx:pt>
          <cx:pt idx="5947">7300</cx:pt>
          <cx:pt idx="5948">12775</cx:pt>
          <cx:pt idx="5949">0</cx:pt>
          <cx:pt idx="5950">29200</cx:pt>
          <cx:pt idx="5951">29200</cx:pt>
          <cx:pt idx="5952">0</cx:pt>
          <cx:pt idx="5953">0</cx:pt>
          <cx:pt idx="5954">14600</cx:pt>
          <cx:pt idx="5955">32850</cx:pt>
          <cx:pt idx="5956">26280</cx:pt>
          <cx:pt idx="5957">11262.857142857143</cx:pt>
          <cx:pt idx="5958">0</cx:pt>
          <cx:pt idx="5959">0</cx:pt>
          <cx:pt idx="5960">14600</cx:pt>
          <cx:pt idx="5961">29200</cx:pt>
          <cx:pt idx="5962">5214.2857142857147</cx:pt>
          <cx:pt idx="5963">0</cx:pt>
          <cx:pt idx="5964">0</cx:pt>
          <cx:pt idx="5965">0</cx:pt>
          <cx:pt idx="5966">0</cx:pt>
          <cx:pt idx="5967">0</cx:pt>
          <cx:pt idx="5968">0</cx:pt>
          <cx:pt idx="5969">0</cx:pt>
          <cx:pt idx="5970">0</cx:pt>
          <cx:pt idx="5971">0</cx:pt>
          <cx:pt idx="5972">0</cx:pt>
          <cx:pt idx="5973">72530.71428571429</cx:pt>
          <cx:pt idx="5974">0</cx:pt>
          <cx:pt idx="5975">0</cx:pt>
          <cx:pt idx="5976">15642.857142857143</cx:pt>
          <cx:pt idx="5977">0</cx:pt>
          <cx:pt idx="5978">0</cx:pt>
          <cx:pt idx="5979">1511647.5</cx:pt>
          <cx:pt idx="5980">0</cx:pt>
          <cx:pt idx="5981">5866.0714285714284</cx:pt>
          <cx:pt idx="5982">0</cx:pt>
          <cx:pt idx="5983">0</cx:pt>
          <cx:pt idx="5984">0</cx:pt>
          <cx:pt idx="5985">0</cx:pt>
          <cx:pt idx="5986">0</cx:pt>
          <cx:pt idx="5987">0</cx:pt>
          <cx:pt idx="5988">0</cx:pt>
          <cx:pt idx="5989">0</cx:pt>
          <cx:pt idx="5990">0</cx:pt>
          <cx:pt idx="5991">57357.142857142862</cx:pt>
          <cx:pt idx="5992">0</cx:pt>
          <cx:pt idx="5993">0</cx:pt>
          <cx:pt idx="5994">0</cx:pt>
          <cx:pt idx="5995">0</cx:pt>
          <cx:pt idx="5996">0</cx:pt>
          <cx:pt idx="5997">0</cx:pt>
          <cx:pt idx="5998">0</cx:pt>
          <cx:pt idx="5999">0</cx:pt>
          <cx:pt idx="6000">0</cx:pt>
          <cx:pt idx="6001">0</cx:pt>
          <cx:pt idx="6002">0</cx:pt>
          <cx:pt idx="6003">0</cx:pt>
          <cx:pt idx="6004">0</cx:pt>
          <cx:pt idx="6005">0</cx:pt>
          <cx:pt idx="6006">0</cx:pt>
          <cx:pt idx="6007">0</cx:pt>
          <cx:pt idx="6008">0</cx:pt>
          <cx:pt idx="6009">0</cx:pt>
          <cx:pt idx="6010">0</cx:pt>
          <cx:pt idx="6011">0</cx:pt>
          <cx:pt idx="6012">0</cx:pt>
          <cx:pt idx="6013">0</cx:pt>
          <cx:pt idx="6014">0</cx:pt>
          <cx:pt idx="6015">59051.785714285717</cx:pt>
          <cx:pt idx="6016">9125</cx:pt>
          <cx:pt idx="6017">0</cx:pt>
          <cx:pt idx="6018">0</cx:pt>
          <cx:pt idx="6019">0</cx:pt>
          <cx:pt idx="6020">0</cx:pt>
          <cx:pt idx="6021">211700</cx:pt>
          <cx:pt idx="6022">0</cx:pt>
          <cx:pt idx="6023">242464.28571428574</cx:pt>
          <cx:pt idx="6024">0</cx:pt>
          <cx:pt idx="6025">109500</cx:pt>
          <cx:pt idx="6026">0</cx:pt>
          <cx:pt idx="6027">0</cx:pt>
          <cx:pt idx="6028">0</cx:pt>
          <cx:pt idx="6029">164250</cx:pt>
          <cx:pt idx="6030">0</cx:pt>
          <cx:pt idx="6031">0</cx:pt>
          <cx:pt idx="6032">0</cx:pt>
          <cx:pt idx="6033">0</cx:pt>
          <cx:pt idx="6034">0</cx:pt>
          <cx:pt idx="6035">0</cx:pt>
          <cx:pt idx="6036">0</cx:pt>
          <cx:pt idx="6037">0</cx:pt>
          <cx:pt idx="6038">0</cx:pt>
          <cx:pt idx="6039">0</cx:pt>
          <cx:pt idx="6040">0</cx:pt>
          <cx:pt idx="6041">0</cx:pt>
          <cx:pt idx="6042">0</cx:pt>
          <cx:pt idx="6043">0</cx:pt>
          <cx:pt idx="6044">0</cx:pt>
          <cx:pt idx="6045">19553.571428571428</cx:pt>
          <cx:pt idx="6046">10428.571428571429</cx:pt>
          <cx:pt idx="6047">0</cx:pt>
          <cx:pt idx="6048">0</cx:pt>
          <cx:pt idx="6049">92097.321428571435</cx:pt>
          <cx:pt idx="6050">0</cx:pt>
          <cx:pt idx="6051">0</cx:pt>
          <cx:pt idx="6052">0</cx:pt>
          <cx:pt idx="6053">0</cx:pt>
          <cx:pt idx="6054">0</cx:pt>
          <cx:pt idx="6055">0</cx:pt>
          <cx:pt idx="6056">0</cx:pt>
          <cx:pt idx="6057">54750</cx:pt>
          <cx:pt idx="6058">135050</cx:pt>
          <cx:pt idx="6059">149649.99999999997</cx:pt>
          <cx:pt idx="6060">0</cx:pt>
          <cx:pt idx="6061">73000</cx:pt>
          <cx:pt idx="6062">0</cx:pt>
          <cx:pt idx="6063">0</cx:pt>
          <cx:pt idx="6064">0</cx:pt>
          <cx:pt idx="6065">0</cx:pt>
          <cx:pt idx="6066">0</cx:pt>
          <cx:pt idx="6067">0</cx:pt>
          <cx:pt idx="6068">154395.00000000003</cx:pt>
          <cx:pt idx="6069">0</cx:pt>
          <cx:pt idx="6070">0</cx:pt>
          <cx:pt idx="6071">0</cx:pt>
          <cx:pt idx="6072">0</cx:pt>
          <cx:pt idx="6073">0</cx:pt>
          <cx:pt idx="6074">0</cx:pt>
          <cx:pt idx="6075">0</cx:pt>
          <cx:pt idx="6076">0</cx:pt>
          <cx:pt idx="6077">0</cx:pt>
          <cx:pt idx="6078">0</cx:pt>
          <cx:pt idx="6079">0</cx:pt>
          <cx:pt idx="6080">0</cx:pt>
          <cx:pt idx="6081">0</cx:pt>
          <cx:pt idx="6082">0</cx:pt>
          <cx:pt idx="6083">0</cx:pt>
          <cx:pt idx="6084">0</cx:pt>
          <cx:pt idx="6085">0</cx:pt>
          <cx:pt idx="6086">0</cx:pt>
          <cx:pt idx="6087">0</cx:pt>
          <cx:pt idx="6088">0</cx:pt>
          <cx:pt idx="6089">0</cx:pt>
          <cx:pt idx="6090">0</cx:pt>
          <cx:pt idx="6091">0</cx:pt>
          <cx:pt idx="6092">0</cx:pt>
          <cx:pt idx="6093">0</cx:pt>
          <cx:pt idx="6094">0</cx:pt>
          <cx:pt idx="6095">12775</cx:pt>
          <cx:pt idx="6096">0</cx:pt>
          <cx:pt idx="6097">0</cx:pt>
          <cx:pt idx="6098">0</cx:pt>
          <cx:pt idx="6099">0</cx:pt>
          <cx:pt idx="6100">67785.71428571429</cx:pt>
          <cx:pt idx="6101">0</cx:pt>
          <cx:pt idx="6102">77015</cx:pt>
          <cx:pt idx="6103">9125</cx:pt>
          <cx:pt idx="6104">0</cx:pt>
          <cx:pt idx="6105">0</cx:pt>
          <cx:pt idx="6106">0</cx:pt>
          <cx:pt idx="6107">9490</cx:pt>
          <cx:pt idx="6108">0</cx:pt>
          <cx:pt idx="6109">0</cx:pt>
          <cx:pt idx="6110">0</cx:pt>
          <cx:pt idx="6111">0</cx:pt>
          <cx:pt idx="6112">0</cx:pt>
          <cx:pt idx="6113">22995</cx:pt>
          <cx:pt idx="6114">0</cx:pt>
          <cx:pt idx="6115">0</cx:pt>
          <cx:pt idx="6116">10950</cx:pt>
          <cx:pt idx="6117">0</cx:pt>
          <cx:pt idx="6118">0</cx:pt>
          <cx:pt idx="6119">0</cx:pt>
          <cx:pt idx="6120">195.53571428571428</cx:pt>
          <cx:pt idx="6121">47710.714285714283</cx:pt>
          <cx:pt idx="6122">36500</cx:pt>
          <cx:pt idx="6123">0</cx:pt>
          <cx:pt idx="6124">0</cx:pt>
          <cx:pt idx="6125">0</cx:pt>
          <cx:pt idx="6126">48492.857142857145</cx:pt>
          <cx:pt idx="6127">6387.5</cx:pt>
          <cx:pt idx="6128">0</cx:pt>
          <cx:pt idx="6129">11315</cx:pt>
          <cx:pt idx="6130">0</cx:pt>
          <cx:pt idx="6131">0</cx:pt>
          <cx:pt idx="6132">0</cx:pt>
          <cx:pt idx="6133">0</cx:pt>
          <cx:pt idx="6134">15642.857142857143</cx:pt>
          <cx:pt idx="6135">0</cx:pt>
          <cx:pt idx="6136">33110.714285714283</cx:pt>
          <cx:pt idx="6137">51882.142857142855</cx:pt>
          <cx:pt idx="6138">0</cx:pt>
          <cx:pt idx="6139">0</cx:pt>
          <cx:pt idx="6140">0</cx:pt>
          <cx:pt idx="6141">0</cx:pt>
          <cx:pt idx="6142">0</cx:pt>
          <cx:pt idx="6143">0</cx:pt>
          <cx:pt idx="6144">0</cx:pt>
          <cx:pt idx="6145">0</cx:pt>
          <cx:pt idx="6146">0</cx:pt>
          <cx:pt idx="6147">54385</cx:pt>
          <cx:pt idx="6148">0</cx:pt>
          <cx:pt idx="6149">0</cx:pt>
          <cx:pt idx="6150">0</cx:pt>
          <cx:pt idx="6151">0</cx:pt>
          <cx:pt idx="6152">0</cx:pt>
          <cx:pt idx="6153">0</cx:pt>
          <cx:pt idx="6154">894250.00000000012</cx:pt>
          <cx:pt idx="6155">13140</cx:pt>
          <cx:pt idx="6156">65178.571428571428</cx:pt>
          <cx:pt idx="6157">0</cx:pt>
          <cx:pt idx="6158">0</cx:pt>
          <cx:pt idx="6159">27010</cx:pt>
          <cx:pt idx="6160">0</cx:pt>
          <cx:pt idx="6161">49535.714285714283</cx:pt>
          <cx:pt idx="6162">0</cx:pt>
          <cx:pt idx="6163">40880.000000000007</cx:pt>
          <cx:pt idx="6164">0</cx:pt>
          <cx:pt idx="6165">537332.14285714284</cx:pt>
          <cx:pt idx="6166">0</cx:pt>
          <cx:pt idx="6167">0</cx:pt>
          <cx:pt idx="6168">36500</cx:pt>
          <cx:pt idx="6169">0</cx:pt>
          <cx:pt idx="6170">0</cx:pt>
          <cx:pt idx="6171">0</cx:pt>
          <cx:pt idx="6172">0</cx:pt>
          <cx:pt idx="6173">0</cx:pt>
          <cx:pt idx="6174">0</cx:pt>
          <cx:pt idx="6175">594428.57142857148</cx:pt>
          <cx:pt idx="6176">0</cx:pt>
          <cx:pt idx="6177">0</cx:pt>
          <cx:pt idx="6178">0</cx:pt>
          <cx:pt idx="6179">0</cx:pt>
          <cx:pt idx="6180">0</cx:pt>
          <cx:pt idx="6181">0</cx:pt>
          <cx:pt idx="6182">0</cx:pt>
          <cx:pt idx="6183">0</cx:pt>
          <cx:pt idx="6184">0</cx:pt>
          <cx:pt idx="6185">0</cx:pt>
          <cx:pt idx="6186">0</cx:pt>
          <cx:pt idx="6187">0</cx:pt>
          <cx:pt idx="6188">0</cx:pt>
          <cx:pt idx="6189">0</cx:pt>
          <cx:pt idx="6190">0</cx:pt>
          <cx:pt idx="6191">0</cx:pt>
          <cx:pt idx="6192">12775</cx:pt>
          <cx:pt idx="6193">0</cx:pt>
          <cx:pt idx="6194">118260</cx:pt>
          <cx:pt idx="6195">0</cx:pt>
          <cx:pt idx="6196">0</cx:pt>
          <cx:pt idx="6197">0</cx:pt>
          <cx:pt idx="6198">0</cx:pt>
          <cx:pt idx="6199">0</cx:pt>
          <cx:pt idx="6200">0</cx:pt>
          <cx:pt idx="6201">0</cx:pt>
          <cx:pt idx="6202">0</cx:pt>
          <cx:pt idx="6203">0</cx:pt>
          <cx:pt idx="6204">82907.142857142855</cx:pt>
          <cx:pt idx="6205">0</cx:pt>
          <cx:pt idx="6206">0</cx:pt>
          <cx:pt idx="6207">0</cx:pt>
          <cx:pt idx="6208">0</cx:pt>
          <cx:pt idx="6209">0</cx:pt>
          <cx:pt idx="6210">0</cx:pt>
          <cx:pt idx="6211">0</cx:pt>
          <cx:pt idx="6212">0</cx:pt>
          <cx:pt idx="6213">1433.9285714285713</cx:pt>
          <cx:pt idx="6214">78214.28571428571</cx:pt>
          <cx:pt idx="6215">0</cx:pt>
          <cx:pt idx="6216">0</cx:pt>
          <cx:pt idx="6217">0</cx:pt>
          <cx:pt idx="6218">1642.5</cx:pt>
          <cx:pt idx="6219">0</cx:pt>
          <cx:pt idx="6220">155125</cx:pt>
          <cx:pt idx="6221">0</cx:pt>
          <cx:pt idx="6222">0</cx:pt>
          <cx:pt idx="6223">0</cx:pt>
          <cx:pt idx="6224">0</cx:pt>
          <cx:pt idx="6225">0</cx:pt>
          <cx:pt idx="6226">0</cx:pt>
          <cx:pt idx="6227">0</cx:pt>
          <cx:pt idx="6228">0</cx:pt>
          <cx:pt idx="6229">0</cx:pt>
          <cx:pt idx="6230">155646.42857142855</cx:pt>
          <cx:pt idx="6231">0</cx:pt>
          <cx:pt idx="6232">0</cx:pt>
          <cx:pt idx="6233">0</cx:pt>
          <cx:pt idx="6234">0</cx:pt>
          <cx:pt idx="6235">95942.857142857145</cx:pt>
          <cx:pt idx="6236">0</cx:pt>
          <cx:pt idx="6237">18250</cx:pt>
          <cx:pt idx="6238">0</cx:pt>
          <cx:pt idx="6239">0</cx:pt>
          <cx:pt idx="6240">2815.7142857142858</cx:pt>
          <cx:pt idx="6241">0</cx:pt>
          <cx:pt idx="6242">1303.5714285714287</cx:pt>
          <cx:pt idx="6243">76650</cx:pt>
          <cx:pt idx="6244">49535.714285714283</cx:pt>
          <cx:pt idx="6245">7821.4285714285716</cx:pt>
          <cx:pt idx="6246">0</cx:pt>
          <cx:pt idx="6247">0</cx:pt>
          <cx:pt idx="6248">164250</cx:pt>
          <cx:pt idx="6249">0</cx:pt>
          <cx:pt idx="6250">0</cx:pt>
          <cx:pt idx="6251">0</cx:pt>
          <cx:pt idx="6252">0</cx:pt>
          <cx:pt idx="6253">0</cx:pt>
          <cx:pt idx="6254">0</cx:pt>
          <cx:pt idx="6255">0</cx:pt>
          <cx:pt idx="6256">0</cx:pt>
          <cx:pt idx="6257">0</cx:pt>
          <cx:pt idx="6258">7169.6428571428569</cx:pt>
          <cx:pt idx="6259">0</cx:pt>
          <cx:pt idx="6260">0</cx:pt>
          <cx:pt idx="6261">286890</cx:pt>
          <cx:pt idx="6262">0</cx:pt>
          <cx:pt idx="6263">0</cx:pt>
          <cx:pt idx="6264">0</cx:pt>
          <cx:pt idx="6265">0</cx:pt>
          <cx:pt idx="6266">0</cx:pt>
          <cx:pt idx="6267">0</cx:pt>
          <cx:pt idx="6268">62571.428571428572</cx:pt>
          <cx:pt idx="6269">977.67857142857144</cx:pt>
          <cx:pt idx="6270">0</cx:pt>
          <cx:pt idx="6271">9151.0714285714294</cx:pt>
          <cx:pt idx="6272">260.71428571428572</cx:pt>
          <cx:pt idx="6273">1251.4285714285713</cx:pt>
          <cx:pt idx="6274">0</cx:pt>
          <cx:pt idx="6275">0</cx:pt>
          <cx:pt idx="6276">651.78571428571433</cx:pt>
          <cx:pt idx="6277">912.5</cx:pt>
          <cx:pt idx="6278">0</cx:pt>
          <cx:pt idx="6279">52142.857142857145</cx:pt>
          <cx:pt idx="6280">0</cx:pt>
          <cx:pt idx="6281">75085.71428571429</cx:pt>
          <cx:pt idx="6282">0</cx:pt>
          <cx:pt idx="6283">0</cx:pt>
          <cx:pt idx="6284">0</cx:pt>
          <cx:pt idx="6285">58660.714285714283</cx:pt>
          <cx:pt idx="6286">0</cx:pt>
          <cx:pt idx="6287">0</cx:pt>
          <cx:pt idx="6288">0</cx:pt>
          <cx:pt idx="6289">0</cx:pt>
          <cx:pt idx="6290">0</cx:pt>
          <cx:pt idx="6291">0</cx:pt>
          <cx:pt idx="6292">0</cx:pt>
          <cx:pt idx="6293">0</cx:pt>
          <cx:pt idx="6294">0</cx:pt>
          <cx:pt idx="6295">0</cx:pt>
          <cx:pt idx="6296">8760</cx:pt>
          <cx:pt idx="6297">0</cx:pt>
          <cx:pt idx="6298">54750</cx:pt>
          <cx:pt idx="6299">0</cx:pt>
          <cx:pt idx="6300">0</cx:pt>
          <cx:pt idx="6301">0</cx:pt>
          <cx:pt idx="6302">0</cx:pt>
          <cx:pt idx="6303">0</cx:pt>
          <cx:pt idx="6304">0</cx:pt>
          <cx:pt idx="6305">0</cx:pt>
          <cx:pt idx="6306">0</cx:pt>
          <cx:pt idx="6307">55115</cx:pt>
          <cx:pt idx="6308">0</cx:pt>
          <cx:pt idx="6309">339841.07142857142</cx:pt>
          <cx:pt idx="6310">0</cx:pt>
          <cx:pt idx="6311">0</cx:pt>
          <cx:pt idx="6312">0</cx:pt>
          <cx:pt idx="6313">0</cx:pt>
          <cx:pt idx="6314">0</cx:pt>
          <cx:pt idx="6315">0</cx:pt>
          <cx:pt idx="6316">0</cx:pt>
          <cx:pt idx="6317">0</cx:pt>
          <cx:pt idx="6318">133485.71428571429</cx:pt>
          <cx:pt idx="6319">0</cx:pt>
          <cx:pt idx="6320">0</cx:pt>
          <cx:pt idx="6321">0</cx:pt>
          <cx:pt idx="6322">0</cx:pt>
          <cx:pt idx="6323">0</cx:pt>
          <cx:pt idx="6324">0</cx:pt>
          <cx:pt idx="6325">0</cx:pt>
          <cx:pt idx="6326">0</cx:pt>
          <cx:pt idx="6327">0</cx:pt>
          <cx:pt idx="6328">0</cx:pt>
          <cx:pt idx="6329">0</cx:pt>
          <cx:pt idx="6330">344142.85714285716</cx:pt>
          <cx:pt idx="6331">6674.2857142857147</cx:pt>
          <cx:pt idx="6332">0</cx:pt>
          <cx:pt idx="6333">5475</cx:pt>
          <cx:pt idx="6334">0</cx:pt>
          <cx:pt idx="6335">57617.857142857145</cx:pt>
          <cx:pt idx="6336">0</cx:pt>
          <cx:pt idx="6337">2737.5</cx:pt>
          <cx:pt idx="6338">114297.14285714286</cx:pt>
          <cx:pt idx="6339">0</cx:pt>
          <cx:pt idx="6340">0</cx:pt>
          <cx:pt idx="6341">0</cx:pt>
          <cx:pt idx="6342">0</cx:pt>
          <cx:pt idx="6343">0</cx:pt>
          <cx:pt idx="6344">180675</cx:pt>
          <cx:pt idx="6345">236520</cx:pt>
          <cx:pt idx="6346">0</cx:pt>
          <cx:pt idx="6347">0</cx:pt>
          <cx:pt idx="6348">0</cx:pt>
          <cx:pt idx="6349">68828.571428571435</cx:pt>
          <cx:pt idx="6350">0</cx:pt>
          <cx:pt idx="6351">26280</cx:pt>
          <cx:pt idx="6352">0</cx:pt>
          <cx:pt idx="6353">0</cx:pt>
          <cx:pt idx="6354">0</cx:pt>
          <cx:pt idx="6355">89164.28571428571</cx:pt>
          <cx:pt idx="6356">0</cx:pt>
          <cx:pt idx="6357">69871.428571428565</cx:pt>
          <cx:pt idx="6358">0</cx:pt>
          <cx:pt idx="6359">0</cx:pt>
          <cx:pt idx="6360">0</cx:pt>
          <cx:pt idx="6361">0</cx:pt>
          <cx:pt idx="6362">0</cx:pt>
          <cx:pt idx="6363">0</cx:pt>
          <cx:pt idx="6364">0</cx:pt>
          <cx:pt idx="6365">0</cx:pt>
          <cx:pt idx="6366">139025.89285714287</cx:pt>
          <cx:pt idx="6367">254665.71428571432</cx:pt>
          <cx:pt idx="6368">0</cx:pt>
          <cx:pt idx="6369">0</cx:pt>
          <cx:pt idx="6370">140785.71428571429</cx:pt>
          <cx:pt idx="6371">146000</cx:pt>
          <cx:pt idx="6372">0</cx:pt>
          <cx:pt idx="6373">0</cx:pt>
          <cx:pt idx="6374">0</cx:pt>
          <cx:pt idx="6375">0</cx:pt>
          <cx:pt idx="6376">0</cx:pt>
          <cx:pt idx="6377">0</cx:pt>
          <cx:pt idx="6378">0</cx:pt>
          <cx:pt idx="6379">0</cx:pt>
          <cx:pt idx="6380">0</cx:pt>
          <cx:pt idx="6381">0</cx:pt>
          <cx:pt idx="6382">0</cx:pt>
          <cx:pt idx="6383">0</cx:pt>
          <cx:pt idx="6384">0</cx:pt>
          <cx:pt idx="6385">0</cx:pt>
          <cx:pt idx="6386">0</cx:pt>
          <cx:pt idx="6387">0</cx:pt>
          <cx:pt idx="6388">0</cx:pt>
          <cx:pt idx="6389">0</cx:pt>
          <cx:pt idx="6390">0</cx:pt>
          <cx:pt idx="6391">0</cx:pt>
          <cx:pt idx="6392">0</cx:pt>
          <cx:pt idx="6393">0</cx:pt>
          <cx:pt idx="6394">0</cx:pt>
          <cx:pt idx="6395">0</cx:pt>
          <cx:pt idx="6396">0</cx:pt>
          <cx:pt idx="6397">0</cx:pt>
          <cx:pt idx="6398">0</cx:pt>
          <cx:pt idx="6399">0</cx:pt>
          <cx:pt idx="6400">36500</cx:pt>
          <cx:pt idx="6401">0</cx:pt>
          <cx:pt idx="6402">0</cx:pt>
          <cx:pt idx="6403">0</cx:pt>
          <cx:pt idx="6404">0</cx:pt>
          <cx:pt idx="6405">0</cx:pt>
          <cx:pt idx="6406">0</cx:pt>
          <cx:pt idx="6407">33762.5</cx:pt>
          <cx:pt idx="6408">0</cx:pt>
          <cx:pt idx="6409">29721.428571428572</cx:pt>
          <cx:pt idx="6410">0</cx:pt>
          <cx:pt idx="6411">0</cx:pt>
          <cx:pt idx="6412">0</cx:pt>
          <cx:pt idx="6413">0</cx:pt>
          <cx:pt idx="6414">0</cx:pt>
          <cx:pt idx="6415">0</cx:pt>
          <cx:pt idx="6416">0</cx:pt>
          <cx:pt idx="6417">0</cx:pt>
          <cx:pt idx="6418">0</cx:pt>
          <cx:pt idx="6419">0</cx:pt>
          <cx:pt idx="6420">182500</cx:pt>
          <cx:pt idx="6421">0</cx:pt>
          <cx:pt idx="6422">0</cx:pt>
          <cx:pt idx="6423">0</cx:pt>
          <cx:pt idx="6424">0</cx:pt>
          <cx:pt idx="6425">0</cx:pt>
          <cx:pt idx="6426">0</cx:pt>
          <cx:pt idx="6427">3128.5714285714284</cx:pt>
          <cx:pt idx="6428">0</cx:pt>
          <cx:pt idx="6429">0</cx:pt>
          <cx:pt idx="6430">0</cx:pt>
          <cx:pt idx="6431">0</cx:pt>
          <cx:pt idx="6432">131660.71428571429</cx:pt>
          <cx:pt idx="6433">0</cx:pt>
          <cx:pt idx="6434">143445</cx:pt>
          <cx:pt idx="6435">0</cx:pt>
          <cx:pt idx="6436">0</cx:pt>
          <cx:pt idx="6437">10950</cx:pt>
          <cx:pt idx="6438">0</cx:pt>
          <cx:pt idx="6439">0</cx:pt>
          <cx:pt idx="6440">0</cx:pt>
          <cx:pt idx="6441">0</cx:pt>
          <cx:pt idx="6442">0</cx:pt>
          <cx:pt idx="6443">0</cx:pt>
          <cx:pt idx="6444">0</cx:pt>
          <cx:pt idx="6445">0</cx:pt>
          <cx:pt idx="6446">0</cx:pt>
          <cx:pt idx="6447">0</cx:pt>
          <cx:pt idx="6448">0</cx:pt>
          <cx:pt idx="6449">0</cx:pt>
          <cx:pt idx="6450">0</cx:pt>
          <cx:pt idx="6451">0</cx:pt>
          <cx:pt idx="6452">0</cx:pt>
          <cx:pt idx="6453">0</cx:pt>
          <cx:pt idx="6454">0</cx:pt>
          <cx:pt idx="6455">0</cx:pt>
          <cx:pt idx="6456">0</cx:pt>
          <cx:pt idx="6457">0</cx:pt>
          <cx:pt idx="6458">0</cx:pt>
          <cx:pt idx="6459">0</cx:pt>
          <cx:pt idx="6460">0</cx:pt>
          <cx:pt idx="6461">0</cx:pt>
          <cx:pt idx="6462">0</cx:pt>
          <cx:pt idx="6463">0</cx:pt>
          <cx:pt idx="6464">0</cx:pt>
          <cx:pt idx="6465">0</cx:pt>
          <cx:pt idx="6466">0</cx:pt>
          <cx:pt idx="6467">109500</cx:pt>
          <cx:pt idx="6468">31285.714285714286</cx:pt>
          <cx:pt idx="6469">26071.428571428572</cx:pt>
          <cx:pt idx="6470">146000</cx:pt>
          <cx:pt idx="6471">0</cx:pt>
          <cx:pt idx="6472">0</cx:pt>
          <cx:pt idx="6473">6257.1428571428569</cx:pt>
          <cx:pt idx="6474">0</cx:pt>
          <cx:pt idx="6475">0</cx:pt>
          <cx:pt idx="6476">0</cx:pt>
          <cx:pt idx="6477">290370.53571428574</cx:pt>
          <cx:pt idx="6478">0</cx:pt>
          <cx:pt idx="6479">0</cx:pt>
          <cx:pt idx="6480">0</cx:pt>
          <cx:pt idx="6481">0</cx:pt>
          <cx:pt idx="6482">0</cx:pt>
          <cx:pt idx="6483">0</cx:pt>
          <cx:pt idx="6484">0</cx:pt>
          <cx:pt idx="6485">0</cx:pt>
          <cx:pt idx="6486">0</cx:pt>
          <cx:pt idx="6487">0</cx:pt>
          <cx:pt idx="6488">0</cx:pt>
          <cx:pt idx="6489">0</cx:pt>
          <cx:pt idx="6490">0</cx:pt>
          <cx:pt idx="6491">0</cx:pt>
          <cx:pt idx="6492">0</cx:pt>
          <cx:pt idx="6493">0</cx:pt>
          <cx:pt idx="6494">0</cx:pt>
          <cx:pt idx="6495">0</cx:pt>
          <cx:pt idx="6496">0</cx:pt>
          <cx:pt idx="6497">0</cx:pt>
          <cx:pt idx="6498">0</cx:pt>
          <cx:pt idx="6499">0</cx:pt>
          <cx:pt idx="6500">0</cx:pt>
          <cx:pt idx="6501">10950</cx:pt>
          <cx:pt idx="6502">0</cx:pt>
          <cx:pt idx="6503">284178.57142857142</cx:pt>
          <cx:pt idx="6504">0</cx:pt>
          <cx:pt idx="6505">141828.57142857142</cx:pt>
          <cx:pt idx="6506">0</cx:pt>
          <cx:pt idx="6507">0</cx:pt>
          <cx:pt idx="6508">0</cx:pt>
          <cx:pt idx="6509">0</cx:pt>
          <cx:pt idx="6510">0</cx:pt>
          <cx:pt idx="6511">1133716.0714285714</cx:pt>
          <cx:pt idx="6512">0</cx:pt>
          <cx:pt idx="6513">0</cx:pt>
          <cx:pt idx="6514">0</cx:pt>
          <cx:pt idx="6515">0</cx:pt>
          <cx:pt idx="6516">101678.57142857143</cx:pt>
          <cx:pt idx="6517">0</cx:pt>
          <cx:pt idx="6518">0</cx:pt>
          <cx:pt idx="6519">278938.21428571426</cx:pt>
          <cx:pt idx="6520">0</cx:pt>
          <cx:pt idx="6521">0</cx:pt>
          <cx:pt idx="6522">0</cx:pt>
          <cx:pt idx="6523">0</cx:pt>
          <cx:pt idx="6524">65178.571428571428</cx:pt>
          <cx:pt idx="6525">0</cx:pt>
          <cx:pt idx="6526">0</cx:pt>
          <cx:pt idx="6527">0</cx:pt>
          <cx:pt idx="6528">0</cx:pt>
          <cx:pt idx="6529">0</cx:pt>
          <cx:pt idx="6530">0</cx:pt>
          <cx:pt idx="6531">0</cx:pt>
          <cx:pt idx="6532">0</cx:pt>
          <cx:pt idx="6533">0</cx:pt>
          <cx:pt idx="6534">0</cx:pt>
          <cx:pt idx="6535">0</cx:pt>
          <cx:pt idx="6536">0</cx:pt>
          <cx:pt idx="6537">0</cx:pt>
          <cx:pt idx="6538">0</cx:pt>
          <cx:pt idx="6539">0</cx:pt>
          <cx:pt idx="6540">0</cx:pt>
          <cx:pt idx="6541">0</cx:pt>
          <cx:pt idx="6542">0</cx:pt>
          <cx:pt idx="6543">0</cx:pt>
          <cx:pt idx="6544">6257.1428571428569</cx:pt>
          <cx:pt idx="6545">0</cx:pt>
          <cx:pt idx="6546">0</cx:pt>
          <cx:pt idx="6547">0</cx:pt>
          <cx:pt idx="6548">0</cx:pt>
          <cx:pt idx="6549">1582796.4285714286</cx:pt>
          <cx:pt idx="6550">0</cx:pt>
          <cx:pt idx="6551">0</cx:pt>
          <cx:pt idx="6552">0</cx:pt>
          <cx:pt idx="6553">0</cx:pt>
          <cx:pt idx="6554">0</cx:pt>
          <cx:pt idx="6555">0</cx:pt>
          <cx:pt idx="6556">0</cx:pt>
          <cx:pt idx="6557">0</cx:pt>
          <cx:pt idx="6558">36500</cx:pt>
          <cx:pt idx="6559">0</cx:pt>
          <cx:pt idx="6560">0</cx:pt>
          <cx:pt idx="6561">0</cx:pt>
          <cx:pt idx="6562">0</cx:pt>
          <cx:pt idx="6563">438782.14285714284</cx:pt>
          <cx:pt idx="6564">0</cx:pt>
          <cx:pt idx="6565">0</cx:pt>
          <cx:pt idx="6566">0</cx:pt>
          <cx:pt idx="6567">0</cx:pt>
          <cx:pt idx="6568">0</cx:pt>
          <cx:pt idx="6569">0</cx:pt>
          <cx:pt idx="6570">0</cx:pt>
          <cx:pt idx="6571">222910.71428571429</cx:pt>
          <cx:pt idx="6572">0</cx:pt>
          <cx:pt idx="6573">18250</cx:pt>
          <cx:pt idx="6574">0</cx:pt>
          <cx:pt idx="6575">0</cx:pt>
          <cx:pt idx="6576">65178.571428571428</cx:pt>
          <cx:pt idx="6577">0</cx:pt>
          <cx:pt idx="6578">0</cx:pt>
          <cx:pt idx="6579">0</cx:pt>
          <cx:pt idx="6580">4380</cx:pt>
          <cx:pt idx="6581">29200</cx:pt>
          <cx:pt idx="6582">0</cx:pt>
          <cx:pt idx="6583">0</cx:pt>
          <cx:pt idx="6584">0</cx:pt>
          <cx:pt idx="6585">0</cx:pt>
          <cx:pt idx="6586">27322.857142857141</cx:pt>
          <cx:pt idx="6587">0</cx:pt>
          <cx:pt idx="6588">0</cx:pt>
          <cx:pt idx="6589">0</cx:pt>
          <cx:pt idx="6590">0</cx:pt>
          <cx:pt idx="6591">0</cx:pt>
          <cx:pt idx="6592">0</cx:pt>
          <cx:pt idx="6593">0</cx:pt>
          <cx:pt idx="6594">0</cx:pt>
          <cx:pt idx="6595">0</cx:pt>
          <cx:pt idx="6596">82125</cx:pt>
          <cx:pt idx="6597">0</cx:pt>
          <cx:pt idx="6598">0</cx:pt>
          <cx:pt idx="6599">0</cx:pt>
          <cx:pt idx="6600">0</cx:pt>
          <cx:pt idx="6601">0</cx:pt>
          <cx:pt idx="6602">0</cx:pt>
          <cx:pt idx="6603">0</cx:pt>
          <cx:pt idx="6604">0</cx:pt>
          <cx:pt idx="6605">0</cx:pt>
          <cx:pt idx="6606">0</cx:pt>
          <cx:pt idx="6607">0</cx:pt>
          <cx:pt idx="6608">0</cx:pt>
          <cx:pt idx="6609">0</cx:pt>
          <cx:pt idx="6610">0</cx:pt>
          <cx:pt idx="6611">0</cx:pt>
          <cx:pt idx="6612">0</cx:pt>
          <cx:pt idx="6613">0</cx:pt>
          <cx:pt idx="6614">0</cx:pt>
          <cx:pt idx="6615">0</cx:pt>
          <cx:pt idx="6616">0</cx:pt>
          <cx:pt idx="6617">0</cx:pt>
          <cx:pt idx="6618">0</cx:pt>
          <cx:pt idx="6619">0</cx:pt>
          <cx:pt idx="6620">0</cx:pt>
          <cx:pt idx="6621">46928.571428571428</cx:pt>
          <cx:pt idx="6622">0</cx:pt>
          <cx:pt idx="6623">0</cx:pt>
          <cx:pt idx="6624">0</cx:pt>
          <cx:pt idx="6625">0</cx:pt>
          <cx:pt idx="6626">19162.5</cx:pt>
          <cx:pt idx="6627">0</cx:pt>
          <cx:pt idx="6628">0</cx:pt>
          <cx:pt idx="6629">0</cx:pt>
          <cx:pt idx="6630">209875</cx:pt>
          <cx:pt idx="6631">0</cx:pt>
          <cx:pt idx="6632">0</cx:pt>
          <cx:pt idx="6633">0</cx:pt>
          <cx:pt idx="6634">0</cx:pt>
          <cx:pt idx="6635">0</cx:pt>
          <cx:pt idx="6636">9125</cx:pt>
          <cx:pt idx="6637">0</cx:pt>
          <cx:pt idx="6638">16425</cx:pt>
          <cx:pt idx="6639">18771.428571428572</cx:pt>
          <cx:pt idx="6640">9125</cx:pt>
          <cx:pt idx="6641">0</cx:pt>
          <cx:pt idx="6642">0</cx:pt>
          <cx:pt idx="6643">0</cx:pt>
          <cx:pt idx="6644">0</cx:pt>
          <cx:pt idx="6645">59312.5</cx:pt>
          <cx:pt idx="6646">0</cx:pt>
          <cx:pt idx="6647">2737.5</cx:pt>
          <cx:pt idx="6648">0</cx:pt>
          <cx:pt idx="6649">0</cx:pt>
          <cx:pt idx="6650">0</cx:pt>
          <cx:pt idx="6651">1825</cx:pt>
          <cx:pt idx="6652">0</cx:pt>
          <cx:pt idx="6653">0</cx:pt>
          <cx:pt idx="6654">7039.2857142857147</cx:pt>
          <cx:pt idx="6655">0</cx:pt>
          <cx:pt idx="6656">0</cx:pt>
          <cx:pt idx="6657">0</cx:pt>
          <cx:pt idx="6658">0</cx:pt>
          <cx:pt idx="6659">0</cx:pt>
          <cx:pt idx="6660">0</cx:pt>
          <cx:pt idx="6661">0</cx:pt>
          <cx:pt idx="6662">0</cx:pt>
          <cx:pt idx="6663">156428.57142857142</cx:pt>
          <cx:pt idx="6664">0</cx:pt>
          <cx:pt idx="6665">0</cx:pt>
          <cx:pt idx="6666">0</cx:pt>
          <cx:pt idx="6667">0</cx:pt>
          <cx:pt idx="6668">8760</cx:pt>
          <cx:pt idx="6669">62050</cx:pt>
          <cx:pt idx="6670">0</cx:pt>
          <cx:pt idx="6671">5475</cx:pt>
          <cx:pt idx="6672">0</cx:pt>
          <cx:pt idx="6673">0</cx:pt>
          <cx:pt idx="6674">0</cx:pt>
          <cx:pt idx="6675">0</cx:pt>
          <cx:pt idx="6676">18250</cx:pt>
          <cx:pt idx="6677">0</cx:pt>
          <cx:pt idx="6678">104285.71428571429</cx:pt>
          <cx:pt idx="6679">54750</cx:pt>
          <cx:pt idx="6680">0</cx:pt>
          <cx:pt idx="6681">0</cx:pt>
          <cx:pt idx="6682">109500</cx:pt>
          <cx:pt idx="6683">0</cx:pt>
          <cx:pt idx="6684">0</cx:pt>
          <cx:pt idx="6685">0</cx:pt>
          <cx:pt idx="6686">0</cx:pt>
          <cx:pt idx="6687">0</cx:pt>
          <cx:pt idx="6688">0</cx:pt>
          <cx:pt idx="6689">78475</cx:pt>
          <cx:pt idx="6690">0</cx:pt>
          <cx:pt idx="6691">0</cx:pt>
          <cx:pt idx="6692">0</cx:pt>
          <cx:pt idx="6693">0</cx:pt>
          <cx:pt idx="6694">39107.142857142855</cx:pt>
          <cx:pt idx="6695">0</cx:pt>
          <cx:pt idx="6696">111455.35714285714</cx:pt>
          <cx:pt idx="6697">0</cx:pt>
          <cx:pt idx="6698">0</cx:pt>
          <cx:pt idx="6699">0</cx:pt>
          <cx:pt idx="6700">0</cx:pt>
          <cx:pt idx="6701">0</cx:pt>
          <cx:pt idx="6702">0</cx:pt>
          <cx:pt idx="6703">0</cx:pt>
          <cx:pt idx="6704">0</cx:pt>
          <cx:pt idx="6705">0</cx:pt>
          <cx:pt idx="6706">0</cx:pt>
          <cx:pt idx="6707">0</cx:pt>
          <cx:pt idx="6708">0</cx:pt>
          <cx:pt idx="6709">0</cx:pt>
          <cx:pt idx="6710">0</cx:pt>
          <cx:pt idx="6711">0</cx:pt>
          <cx:pt idx="6712">0</cx:pt>
          <cx:pt idx="6713">0</cx:pt>
          <cx:pt idx="6714">0</cx:pt>
          <cx:pt idx="6715">0</cx:pt>
          <cx:pt idx="6716">117868.92857142859</cx:pt>
          <cx:pt idx="6717">0</cx:pt>
          <cx:pt idx="6718">0</cx:pt>
          <cx:pt idx="6719">0</cx:pt>
          <cx:pt idx="6720">2607.1428571428573</cx:pt>
          <cx:pt idx="6721">0</cx:pt>
          <cx:pt idx="6722">0</cx:pt>
          <cx:pt idx="6723">0</cx:pt>
          <cx:pt idx="6724">0</cx:pt>
          <cx:pt idx="6725">0</cx:pt>
          <cx:pt idx="6726">0</cx:pt>
          <cx:pt idx="6727">0</cx:pt>
          <cx:pt idx="6728">0</cx:pt>
          <cx:pt idx="6729">0</cx:pt>
          <cx:pt idx="6730">0</cx:pt>
          <cx:pt idx="6731">0</cx:pt>
          <cx:pt idx="6732">7821.4285714285716</cx:pt>
          <cx:pt idx="6733">0</cx:pt>
          <cx:pt idx="6734">0</cx:pt>
          <cx:pt idx="6735">0</cx:pt>
          <cx:pt idx="6736">0</cx:pt>
          <cx:pt idx="6737">0</cx:pt>
          <cx:pt idx="6738">0</cx:pt>
          <cx:pt idx="6739">0</cx:pt>
          <cx:pt idx="6740">0</cx:pt>
          <cx:pt idx="6741">0</cx:pt>
          <cx:pt idx="6742">69350</cx:pt>
          <cx:pt idx="6743">120450</cx:pt>
          <cx:pt idx="6744">0</cx:pt>
          <cx:pt idx="6745">0</cx:pt>
          <cx:pt idx="6746">0</cx:pt>
          <cx:pt idx="6747">0</cx:pt>
          <cx:pt idx="6748">0</cx:pt>
          <cx:pt idx="6749">0</cx:pt>
          <cx:pt idx="6750">0</cx:pt>
          <cx:pt idx="6751">0</cx:pt>
          <cx:pt idx="6752">0</cx:pt>
          <cx:pt idx="6753">0</cx:pt>
          <cx:pt idx="6754">0</cx:pt>
          <cx:pt idx="6755">0</cx:pt>
          <cx:pt idx="6756">0</cx:pt>
          <cx:pt idx="6757">13035.714285714286</cx:pt>
          <cx:pt idx="6758">0</cx:pt>
          <cx:pt idx="6759">52925</cx:pt>
          <cx:pt idx="6760">0</cx:pt>
          <cx:pt idx="6761">0</cx:pt>
          <cx:pt idx="6762">0</cx:pt>
          <cx:pt idx="6763">0</cx:pt>
          <cx:pt idx="6764">0</cx:pt>
          <cx:pt idx="6765">64526.785714285717</cx:pt>
          <cx:pt idx="6766">0</cx:pt>
          <cx:pt idx="6767">102956.07142857143</cx:pt>
          <cx:pt idx="6768">0</cx:pt>
          <cx:pt idx="6769">247678.57142857142</cx:pt>
          <cx:pt idx="6770">0</cx:pt>
          <cx:pt idx="6771">0</cx:pt>
          <cx:pt idx="6772">82125</cx:pt>
          <cx:pt idx="6773">0</cx:pt>
          <cx:pt idx="6774">0</cx:pt>
          <cx:pt idx="6775">0</cx:pt>
          <cx:pt idx="6776">0</cx:pt>
          <cx:pt idx="6777">0</cx:pt>
          <cx:pt idx="6778">0</cx:pt>
          <cx:pt idx="6779">0</cx:pt>
          <cx:pt idx="6780">0</cx:pt>
          <cx:pt idx="6781">33892.857142857145</cx:pt>
          <cx:pt idx="6782">0</cx:pt>
          <cx:pt idx="6783">0</cx:pt>
          <cx:pt idx="6784">0</cx:pt>
          <cx:pt idx="6785">0</cx:pt>
          <cx:pt idx="6786">0</cx:pt>
          <cx:pt idx="6787">0</cx:pt>
          <cx:pt idx="6788">0</cx:pt>
          <cx:pt idx="6789">0</cx:pt>
          <cx:pt idx="6790">0</cx:pt>
          <cx:pt idx="6791">0</cx:pt>
          <cx:pt idx="6792">100375</cx:pt>
          <cx:pt idx="6793">0</cx:pt>
          <cx:pt idx="6794">0</cx:pt>
          <cx:pt idx="6795">0</cx:pt>
          <cx:pt idx="6796">0</cx:pt>
          <cx:pt idx="6797">52142.857142857145</cx:pt>
          <cx:pt idx="6798">0</cx:pt>
          <cx:pt idx="6799">0</cx:pt>
          <cx:pt idx="6800">0</cx:pt>
          <cx:pt idx="6801">0</cx:pt>
          <cx:pt idx="6802">0</cx:pt>
          <cx:pt idx="6803">40515</cx:pt>
          <cx:pt idx="6804">0</cx:pt>
          <cx:pt idx="6805">156428.57142857142</cx:pt>
          <cx:pt idx="6806">0</cx:pt>
          <cx:pt idx="6807">0</cx:pt>
          <cx:pt idx="6808">143914.28571428571</cx:pt>
          <cx:pt idx="6809">0</cx:pt>
          <cx:pt idx="6810">55636.428571428572</cx:pt>
          <cx:pt idx="6811">0</cx:pt>
          <cx:pt idx="6812">28678.571428571428</cx:pt>
          <cx:pt idx="6813">62050</cx:pt>
          <cx:pt idx="6814">203357.14285714287</cx:pt>
          <cx:pt idx="6815">0</cx:pt>
          <cx:pt idx="6816">0</cx:pt>
          <cx:pt idx="6817">0</cx:pt>
          <cx:pt idx="6818">125142.85714285714</cx:pt>
          <cx:pt idx="6819">0</cx:pt>
          <cx:pt idx="6820">0</cx:pt>
          <cx:pt idx="6821">0</cx:pt>
          <cx:pt idx="6822">0</cx:pt>
          <cx:pt idx="6823">0</cx:pt>
          <cx:pt idx="6824">0</cx:pt>
          <cx:pt idx="6825">0</cx:pt>
          <cx:pt idx="6826">0</cx:pt>
          <cx:pt idx="6827">0</cx:pt>
          <cx:pt idx="6828">0</cx:pt>
          <cx:pt idx="6829">0</cx:pt>
          <cx:pt idx="6830">227760</cx:pt>
          <cx:pt idx="6831">0</cx:pt>
          <cx:pt idx="6832">0</cx:pt>
          <cx:pt idx="6833">418446.42857142858</cx:pt>
          <cx:pt idx="6834">73000</cx:pt>
          <cx:pt idx="6835">0</cx:pt>
          <cx:pt idx="6836">0</cx:pt>
          <cx:pt idx="6837">0</cx:pt>
          <cx:pt idx="6838">0</cx:pt>
          <cx:pt idx="6839">0</cx:pt>
          <cx:pt idx="6840">0</cx:pt>
          <cx:pt idx="6841">0</cx:pt>
          <cx:pt idx="6842">0</cx:pt>
          <cx:pt idx="6843">0</cx:pt>
          <cx:pt idx="6844">0</cx:pt>
          <cx:pt idx="6845">88642.857142857145</cx:pt>
          <cx:pt idx="6846">25132.857142857141</cx:pt>
          <cx:pt idx="6847">0</cx:pt>
          <cx:pt idx="6848">0</cx:pt>
          <cx:pt idx="6849">0</cx:pt>
          <cx:pt idx="6850">15642.857142857143</cx:pt>
          <cx:pt idx="6851">0</cx:pt>
          <cx:pt idx="6852">0</cx:pt>
          <cx:pt idx="6853">0</cx:pt>
          <cx:pt idx="6854">0</cx:pt>
          <cx:pt idx="6855">61007.142857142855</cx:pt>
          <cx:pt idx="6856">0</cx:pt>
          <cx:pt idx="6857">0</cx:pt>
          <cx:pt idx="6858">0</cx:pt>
          <cx:pt idx="6859">0</cx:pt>
          <cx:pt idx="6860">0</cx:pt>
          <cx:pt idx="6861">0</cx:pt>
          <cx:pt idx="6862">140785.71428571429</cx:pt>
          <cx:pt idx="6863">0</cx:pt>
          <cx:pt idx="6864">0</cx:pt>
          <cx:pt idx="6865">0</cx:pt>
          <cx:pt idx="6866">93075</cx:pt>
          <cx:pt idx="6867">0</cx:pt>
          <cx:pt idx="6868">0</cx:pt>
          <cx:pt idx="6869">0</cx:pt>
          <cx:pt idx="6870">0</cx:pt>
          <cx:pt idx="6871">0</cx:pt>
          <cx:pt idx="6872">0</cx:pt>
          <cx:pt idx="6873">3519.6428571428573</cx:pt>
          <cx:pt idx="6874">0</cx:pt>
          <cx:pt idx="6875">0</cx:pt>
          <cx:pt idx="6876">52142.857142857145</cx:pt>
          <cx:pt idx="6877">0</cx:pt>
          <cx:pt idx="6878">71122.857142857145</cx:pt>
          <cx:pt idx="6879">0</cx:pt>
          <cx:pt idx="6880">299169.64285714284</cx:pt>
          <cx:pt idx="6881">901497.85714285716</cx:pt>
          <cx:pt idx="6882">78214.28571428571</cx:pt>
          <cx:pt idx="6883">0</cx:pt>
          <cx:pt idx="6884">0</cx:pt>
          <cx:pt idx="6885">527946.42857142852</cx:pt>
          <cx:pt idx="6886">0</cx:pt>
          <cx:pt idx="6887">87600</cx:pt>
          <cx:pt idx="6888">0</cx:pt>
          <cx:pt idx="6889">0</cx:pt>
          <cx:pt idx="6890">200385</cx:pt>
          <cx:pt idx="6891">7039.2857142857147</cx:pt>
          <cx:pt idx="6892">182500</cx:pt>
          <cx:pt idx="6893">0</cx:pt>
          <cx:pt idx="6894">0</cx:pt>
          <cx:pt idx="6895">0</cx:pt>
          <cx:pt idx="6896">0</cx:pt>
          <cx:pt idx="6897">0</cx:pt>
          <cx:pt idx="6898">100114.28571428571</cx:pt>
          <cx:pt idx="6899">0</cx:pt>
          <cx:pt idx="6900">0</cx:pt>
          <cx:pt idx="6901">70392.857142857145</cx:pt>
          <cx:pt idx="6902">0</cx:pt>
          <cx:pt idx="6903">0</cx:pt>
          <cx:pt idx="6904">0</cx:pt>
          <cx:pt idx="6905">0</cx:pt>
          <cx:pt idx="6906">39107.142857142855</cx:pt>
          <cx:pt idx="6907">0</cx:pt>
          <cx:pt idx="6908">63875</cx:pt>
          <cx:pt idx="6909">18250</cx:pt>
          <cx:pt idx="6910">0</cx:pt>
          <cx:pt idx="6911">7039.2857142857147</cx:pt>
          <cx:pt idx="6912">0</cx:pt>
          <cx:pt idx="6913">0</cx:pt>
          <cx:pt idx="6914">0</cx:pt>
          <cx:pt idx="6915">0</cx:pt>
          <cx:pt idx="6916">0</cx:pt>
          <cx:pt idx="6917">182500</cx:pt>
          <cx:pt idx="6918">0</cx:pt>
          <cx:pt idx="6919">0</cx:pt>
          <cx:pt idx="6920">0</cx:pt>
          <cx:pt idx="6921">0</cx:pt>
          <cx:pt idx="6922">0</cx:pt>
          <cx:pt idx="6923">0</cx:pt>
          <cx:pt idx="6924">0</cx:pt>
          <cx:pt idx="6925">23464.285714285714</cx:pt>
          <cx:pt idx="6926">14860.714285714286</cx:pt>
          <cx:pt idx="6927">0</cx:pt>
          <cx:pt idx="6928">0</cx:pt>
          <cx:pt idx="6929">0</cx:pt>
          <cx:pt idx="6930">0</cx:pt>
          <cx:pt idx="6931">14600</cx:pt>
          <cx:pt idx="6932">0</cx:pt>
          <cx:pt idx="6933">0</cx:pt>
          <cx:pt idx="6934">0</cx:pt>
          <cx:pt idx="6935">0</cx:pt>
          <cx:pt idx="6936">3910.7142857142858</cx:pt>
          <cx:pt idx="6937">0</cx:pt>
          <cx:pt idx="6938">0</cx:pt>
          <cx:pt idx="6939">0</cx:pt>
          <cx:pt idx="6940">10558.928571428571</cx:pt>
          <cx:pt idx="6941">0</cx:pt>
          <cx:pt idx="6942">0</cx:pt>
          <cx:pt idx="6943">0</cx:pt>
          <cx:pt idx="6944">237223.92857142858</cx:pt>
          <cx:pt idx="6945">0</cx:pt>
          <cx:pt idx="6946">0</cx:pt>
          <cx:pt idx="6947">0</cx:pt>
          <cx:pt idx="6948">0</cx:pt>
          <cx:pt idx="6949">0</cx:pt>
          <cx:pt idx="6950">0</cx:pt>
          <cx:pt idx="6951">349357.14285714284</cx:pt>
          <cx:pt idx="6952">0</cx:pt>
          <cx:pt idx="6953">0</cx:pt>
          <cx:pt idx="6954">0</cx:pt>
          <cx:pt idx="6955">0</cx:pt>
          <cx:pt idx="6956">0</cx:pt>
          <cx:pt idx="6957">0</cx:pt>
          <cx:pt idx="6958">0</cx:pt>
          <cx:pt idx="6959">0</cx:pt>
          <cx:pt idx="6960">0</cx:pt>
          <cx:pt idx="6961">0</cx:pt>
          <cx:pt idx="6962">0</cx:pt>
          <cx:pt idx="6963">0</cx:pt>
          <cx:pt idx="6964">0</cx:pt>
          <cx:pt idx="6965">0</cx:pt>
          <cx:pt idx="6966">302950.00000000006</cx:pt>
          <cx:pt idx="6967">0</cx:pt>
          <cx:pt idx="6968">0</cx:pt>
          <cx:pt idx="6969">0</cx:pt>
          <cx:pt idx="6970">16425</cx:pt>
          <cx:pt idx="6971">0</cx:pt>
          <cx:pt idx="6972">0</cx:pt>
          <cx:pt idx="6973">10950</cx:pt>
          <cx:pt idx="6974">0</cx:pt>
          <cx:pt idx="6975">0</cx:pt>
          <cx:pt idx="6976">1955.3571428571429</cx:pt>
          <cx:pt idx="6977">0</cx:pt>
          <cx:pt idx="6978">2607.1428571428573</cx:pt>
          <cx:pt idx="6979">43800</cx:pt>
          <cx:pt idx="6980">0</cx:pt>
          <cx:pt idx="6981">0</cx:pt>
          <cx:pt idx="6982">0</cx:pt>
          <cx:pt idx="6983">0</cx:pt>
          <cx:pt idx="6984">0</cx:pt>
          <cx:pt idx="6985">54750</cx:pt>
          <cx:pt idx="6986">182239.28571428571</cx:pt>
          <cx:pt idx="6987">0</cx:pt>
          <cx:pt idx="6988">7821.4285714285716</cx:pt>
          <cx:pt idx="6989">0</cx:pt>
          <cx:pt idx="6990">0</cx:pt>
          <cx:pt idx="6991">0</cx:pt>
          <cx:pt idx="6992">0</cx:pt>
          <cx:pt idx="6993">80300.000000000015</cx:pt>
          <cx:pt idx="6994">0</cx:pt>
          <cx:pt idx="6995">0</cx:pt>
          <cx:pt idx="6996">0</cx:pt>
          <cx:pt idx="6997">0</cx:pt>
          <cx:pt idx="6998">73000</cx:pt>
          <cx:pt idx="6999">0</cx:pt>
          <cx:pt idx="7000">0</cx:pt>
          <cx:pt idx="7001">0</cx:pt>
          <cx:pt idx="7002">0</cx:pt>
          <cx:pt idx="7003">36500</cx:pt>
          <cx:pt idx="7004">0</cx:pt>
          <cx:pt idx="7005">0</cx:pt>
          <cx:pt idx="7006">0</cx:pt>
          <cx:pt idx="7007">0</cx:pt>
          <cx:pt idx="7008">0</cx:pt>
          <cx:pt idx="7009">0</cx:pt>
          <cx:pt idx="7010">0</cx:pt>
          <cx:pt idx="7011">0</cx:pt>
          <cx:pt idx="7012">0</cx:pt>
          <cx:pt idx="7013">0</cx:pt>
          <cx:pt idx="7014">0</cx:pt>
          <cx:pt idx="7015">0</cx:pt>
          <cx:pt idx="7016">0</cx:pt>
          <cx:pt idx="7017">0</cx:pt>
          <cx:pt idx="7018">0</cx:pt>
          <cx:pt idx="7019">0</cx:pt>
          <cx:pt idx="7020">27375</cx:pt>
          <cx:pt idx="7021">9125</cx:pt>
          <cx:pt idx="7022">0</cx:pt>
          <cx:pt idx="7023">0</cx:pt>
          <cx:pt idx="7024">0</cx:pt>
          <cx:pt idx="7025">0</cx:pt>
          <cx:pt idx="7026">0</cx:pt>
          <cx:pt idx="7027">0</cx:pt>
          <cx:pt idx="7028">0</cx:pt>
          <cx:pt idx="7029">0</cx:pt>
          <cx:pt idx="7030">0</cx:pt>
          <cx:pt idx="7031">0</cx:pt>
          <cx:pt idx="7032">26071.428571428572</cx:pt>
          <cx:pt idx="7033">117321.42857142857</cx:pt>
          <cx:pt idx="7034">0</cx:pt>
          <cx:pt idx="7035">0</cx:pt>
          <cx:pt idx="7036">0</cx:pt>
          <cx:pt idx="7037">0</cx:pt>
          <cx:pt idx="7038">78214.28571428571</cx:pt>
          <cx:pt idx="7039">0</cx:pt>
          <cx:pt idx="7040">0</cx:pt>
          <cx:pt idx="7041">0</cx:pt>
          <cx:pt idx="7042">0</cx:pt>
          <cx:pt idx="7043">366042.85714285716</cx:pt>
          <cx:pt idx="7044">0</cx:pt>
          <cx:pt idx="7045">0</cx:pt>
          <cx:pt idx="7046">0</cx:pt>
          <cx:pt idx="7047">0</cx:pt>
          <cx:pt idx="7048">326049.28571428562</cx:pt>
          <cx:pt idx="7049">11680</cx:pt>
          <cx:pt idx="7050">0</cx:pt>
          <cx:pt idx="7051">43800</cx:pt>
          <cx:pt idx="7052">23464.285714285714</cx:pt>
          <cx:pt idx="7053">0</cx:pt>
          <cx:pt idx="7054">0</cx:pt>
          <cx:pt idx="7055">0</cx:pt>
          <cx:pt idx="7056">0</cx:pt>
          <cx:pt idx="7057">0</cx:pt>
          <cx:pt idx="7058">0</cx:pt>
          <cx:pt idx="7059">0</cx:pt>
          <cx:pt idx="7060">0</cx:pt>
          <cx:pt idx="7061">0</cx:pt>
          <cx:pt idx="7062">2346.4285714285716</cx:pt>
          <cx:pt idx="7063">0</cx:pt>
          <cx:pt idx="7064">0</cx:pt>
          <cx:pt idx="7065">0</cx:pt>
          <cx:pt idx="7066">0</cx:pt>
          <cx:pt idx="7067">0</cx:pt>
          <cx:pt idx="7068">0</cx:pt>
          <cx:pt idx="7069">0</cx:pt>
          <cx:pt idx="7070">32915.178571428572</cx:pt>
          <cx:pt idx="7071">0</cx:pt>
          <cx:pt idx="7072">0</cx:pt>
          <cx:pt idx="7073">0</cx:pt>
          <cx:pt idx="7074">0</cx:pt>
          <cx:pt idx="7075">9385.7142857142862</cx:pt>
          <cx:pt idx="7076">0</cx:pt>
          <cx:pt idx="7077">0</cx:pt>
          <cx:pt idx="7078">0</cx:pt>
          <cx:pt idx="7079">0</cx:pt>
          <cx:pt idx="7080">0</cx:pt>
          <cx:pt idx="7081">0</cx:pt>
          <cx:pt idx="7082">0</cx:pt>
          <cx:pt idx="7083">0</cx:pt>
          <cx:pt idx="7084">0</cx:pt>
          <cx:pt idx="7085">0</cx:pt>
          <cx:pt idx="7086">0</cx:pt>
          <cx:pt idx="7087">0</cx:pt>
          <cx:pt idx="7088">0</cx:pt>
          <cx:pt idx="7089">0</cx:pt>
          <cx:pt idx="7090">0</cx:pt>
          <cx:pt idx="7091">0</cx:pt>
          <cx:pt idx="7092">0</cx:pt>
          <cx:pt idx="7093">0</cx:pt>
          <cx:pt idx="7094">0</cx:pt>
          <cx:pt idx="7095">0</cx:pt>
          <cx:pt idx="7096">0</cx:pt>
          <cx:pt idx="7097">0</cx:pt>
          <cx:pt idx="7098">0</cx:pt>
          <cx:pt idx="7099">0</cx:pt>
          <cx:pt idx="7100">0</cx:pt>
          <cx:pt idx="7101">0</cx:pt>
          <cx:pt idx="7102">0</cx:pt>
          <cx:pt idx="7103">0</cx:pt>
          <cx:pt idx="7104">0</cx:pt>
          <cx:pt idx="7105">0</cx:pt>
          <cx:pt idx="7106">0</cx:pt>
          <cx:pt idx="7107">0</cx:pt>
          <cx:pt idx="7108">0</cx:pt>
          <cx:pt idx="7109">0</cx:pt>
          <cx:pt idx="7110">0</cx:pt>
          <cx:pt idx="7111">0</cx:pt>
          <cx:pt idx="7112">39107.142857142855</cx:pt>
          <cx:pt idx="7113">0</cx:pt>
          <cx:pt idx="7114">0</cx:pt>
          <cx:pt idx="7115">0</cx:pt>
          <cx:pt idx="7116">0</cx:pt>
          <cx:pt idx="7117">0</cx:pt>
          <cx:pt idx="7118">0</cx:pt>
          <cx:pt idx="7119">0</cx:pt>
          <cx:pt idx="7120">0</cx:pt>
          <cx:pt idx="7121">0</cx:pt>
          <cx:pt idx="7122">0</cx:pt>
          <cx:pt idx="7123">0</cx:pt>
          <cx:pt idx="7124">0</cx:pt>
          <cx:pt idx="7125">0</cx:pt>
          <cx:pt idx="7126">0</cx:pt>
          <cx:pt idx="7127">127228.57142857143</cx:pt>
          <cx:pt idx="7128">0</cx:pt>
          <cx:pt idx="7129">0</cx:pt>
          <cx:pt idx="7130">0</cx:pt>
          <cx:pt idx="7131">0</cx:pt>
          <cx:pt idx="7132">0</cx:pt>
          <cx:pt idx="7133">0</cx:pt>
          <cx:pt idx="7134">0</cx:pt>
          <cx:pt idx="7135">0</cx:pt>
          <cx:pt idx="7136">651.78571428571433</cx:pt>
          <cx:pt idx="7137">0</cx:pt>
          <cx:pt idx="7138">0</cx:pt>
          <cx:pt idx="7139">0</cx:pt>
          <cx:pt idx="7140">0</cx:pt>
          <cx:pt idx="7141">0</cx:pt>
          <cx:pt idx="7142">35978.571428571428</cx:pt>
          <cx:pt idx="7143">0</cx:pt>
          <cx:pt idx="7144">21900</cx:pt>
          <cx:pt idx="7145">0</cx:pt>
          <cx:pt idx="7146">0</cx:pt>
          <cx:pt idx="7147">0</cx:pt>
          <cx:pt idx="7148">0</cx:pt>
          <cx:pt idx="7149">0</cx:pt>
          <cx:pt idx="7150">0</cx:pt>
          <cx:pt idx="7151">0</cx:pt>
          <cx:pt idx="7152">0</cx:pt>
          <cx:pt idx="7153">0</cx:pt>
          <cx:pt idx="7154">10428.571428571429</cx:pt>
          <cx:pt idx="7155">0</cx:pt>
          <cx:pt idx="7156">2190000</cx:pt>
          <cx:pt idx="7157">203357.14285714287</cx:pt>
          <cx:pt idx="7158">187714.28571428571</cx:pt>
          <cx:pt idx="7159">0</cx:pt>
          <cx:pt idx="7160">0</cx:pt>
          <cx:pt idx="7161">0</cx:pt>
          <cx:pt idx="7162">0</cx:pt>
          <cx:pt idx="7163">0</cx:pt>
          <cx:pt idx="7164">0</cx:pt>
          <cx:pt idx="7165">0</cx:pt>
          <cx:pt idx="7166">0</cx:pt>
          <cx:pt idx="7167">0</cx:pt>
          <cx:pt idx="7168">29930</cx:pt>
          <cx:pt idx="7169">0</cx:pt>
          <cx:pt idx="7170">0</cx:pt>
          <cx:pt idx="7171">0</cx:pt>
          <cx:pt idx="7172">0</cx:pt>
          <cx:pt idx="7173">0</cx:pt>
          <cx:pt idx="7174">0</cx:pt>
          <cx:pt idx="7175">0</cx:pt>
          <cx:pt idx="7176">0</cx:pt>
          <cx:pt idx="7177">64761.428571428565</cx:pt>
          <cx:pt idx="7178">0</cx:pt>
          <cx:pt idx="7179">201271.42857142858</cx:pt>
          <cx:pt idx="7180">0</cx:pt>
          <cx:pt idx="7181">0</cx:pt>
          <cx:pt idx="7182">0</cx:pt>
          <cx:pt idx="7183">0</cx:pt>
          <cx:pt idx="7184">219000</cx:pt>
          <cx:pt idx="7185">0</cx:pt>
          <cx:pt idx="7186">36500</cx:pt>
          <cx:pt idx="7187">0</cx:pt>
          <cx:pt idx="7188">0</cx:pt>
          <cx:pt idx="7189">0</cx:pt>
          <cx:pt idx="7190">0</cx:pt>
          <cx:pt idx="7191">0</cx:pt>
          <cx:pt idx="7192">82125</cx:pt>
          <cx:pt idx="7193">5475</cx:pt>
          <cx:pt idx="7194">0</cx:pt>
          <cx:pt idx="7195">0</cx:pt>
          <cx:pt idx="7196">0</cx:pt>
          <cx:pt idx="7197">0</cx:pt>
          <cx:pt idx="7198">0</cx:pt>
          <cx:pt idx="7199">3128.5714285714284</cx:pt>
          <cx:pt idx="7200">0</cx:pt>
          <cx:pt idx="7201">0</cx:pt>
          <cx:pt idx="7202">0</cx:pt>
          <cx:pt idx="7203">66742.857142857145</cx:pt>
          <cx:pt idx="7204">0</cx:pt>
          <cx:pt idx="7205">0</cx:pt>
          <cx:pt idx="7206">0</cx:pt>
          <cx:pt idx="7207">0</cx:pt>
          <cx:pt idx="7208">0</cx:pt>
          <cx:pt idx="7209">0</cx:pt>
          <cx:pt idx="7210">0</cx:pt>
          <cx:pt idx="7211">0</cx:pt>
          <cx:pt idx="7212">195.53571428571428</cx:pt>
          <cx:pt idx="7213">246375</cx:pt>
          <cx:pt idx="7214">0</cx:pt>
          <cx:pt idx="7215">0</cx:pt>
          <cx:pt idx="7216">0</cx:pt>
          <cx:pt idx="7217">0</cx:pt>
          <cx:pt idx="7218">0</cx:pt>
          <cx:pt idx="7219">0</cx:pt>
          <cx:pt idx="7220">0</cx:pt>
          <cx:pt idx="7221">0</cx:pt>
          <cx:pt idx="7222">2607.1428571428573</cx:pt>
          <cx:pt idx="7223">0</cx:pt>
          <cx:pt idx="7224">0</cx:pt>
          <cx:pt idx="7225">182500</cx:pt>
          <cx:pt idx="7226">0</cx:pt>
          <cx:pt idx="7227">23464.285714285714</cx:pt>
          <cx:pt idx="7228">0</cx:pt>
          <cx:pt idx="7229">0</cx:pt>
          <cx:pt idx="7230">0</cx:pt>
          <cx:pt idx="7231">0</cx:pt>
          <cx:pt idx="7232">0</cx:pt>
          <cx:pt idx="7233">0</cx:pt>
          <cx:pt idx="7234">0</cx:pt>
          <cx:pt idx="7235">0</cx:pt>
          <cx:pt idx="7236">0</cx:pt>
          <cx:pt idx="7237">0</cx:pt>
          <cx:pt idx="7238">0</cx:pt>
          <cx:pt idx="7239">0</cx:pt>
          <cx:pt idx="7240">0</cx:pt>
          <cx:pt idx="7241">117321.42857142857</cx:pt>
          <cx:pt idx="7242">0</cx:pt>
          <cx:pt idx="7243">0</cx:pt>
          <cx:pt idx="7244">0</cx:pt>
          <cx:pt idx="7245">163337.49999999997</cx:pt>
          <cx:pt idx="7246">0</cx:pt>
          <cx:pt idx="7247">0</cx:pt>
          <cx:pt idx="7248">0</cx:pt>
          <cx:pt idx="7249">0</cx:pt>
          <cx:pt idx="7250">0</cx:pt>
          <cx:pt idx="7251">0</cx:pt>
          <cx:pt idx="7252">0</cx:pt>
          <cx:pt idx="7253">0</cx:pt>
          <cx:pt idx="7254">0</cx:pt>
          <cx:pt idx="7255">0</cx:pt>
          <cx:pt idx="7256">0</cx:pt>
          <cx:pt idx="7257">0</cx:pt>
          <cx:pt idx="7258">0</cx:pt>
          <cx:pt idx="7259">0</cx:pt>
          <cx:pt idx="7260">0</cx:pt>
          <cx:pt idx="7261">0</cx:pt>
          <cx:pt idx="7262">0</cx:pt>
          <cx:pt idx="7263">0</cx:pt>
          <cx:pt idx="7264">0</cx:pt>
          <cx:pt idx="7265">0</cx:pt>
          <cx:pt idx="7266">0</cx:pt>
          <cx:pt idx="7267">26071.428571428572</cx:pt>
          <cx:pt idx="7268">0</cx:pt>
          <cx:pt idx="7269">13035.714285714286</cx:pt>
          <cx:pt idx="7270">12775</cx:pt>
          <cx:pt idx="7271">27375</cx:pt>
          <cx:pt idx="7272">0</cx:pt>
          <cx:pt idx="7273">0</cx:pt>
          <cx:pt idx="7274">0</cx:pt>
          <cx:pt idx="7275">0</cx:pt>
          <cx:pt idx="7276">0</cx:pt>
          <cx:pt idx="7277">0</cx:pt>
          <cx:pt idx="7278">0</cx:pt>
          <cx:pt idx="7279">19553.571428571428</cx:pt>
          <cx:pt idx="7280">182500</cx:pt>
          <cx:pt idx="7281">37542.857142857145</cx:pt>
          <cx:pt idx="7282">0</cx:pt>
          <cx:pt idx="7283">0</cx:pt>
          <cx:pt idx="7284">0</cx:pt>
          <cx:pt idx="7285">0</cx:pt>
          <cx:pt idx="7286">0</cx:pt>
          <cx:pt idx="7287">0</cx:pt>
          <cx:pt idx="7288">0</cx:pt>
          <cx:pt idx="7289">0</cx:pt>
          <cx:pt idx="7290">61528.571428571428</cx:pt>
          <cx:pt idx="7291">0</cx:pt>
          <cx:pt idx="7292">0</cx:pt>
          <cx:pt idx="7293">0</cx:pt>
          <cx:pt idx="7294">0</cx:pt>
          <cx:pt idx="7295">0</cx:pt>
          <cx:pt idx="7296">0</cx:pt>
          <cx:pt idx="7297">0</cx:pt>
          <cx:pt idx="7298">0</cx:pt>
          <cx:pt idx="7299">0</cx:pt>
          <cx:pt idx="7300">0</cx:pt>
          <cx:pt idx="7301">0</cx:pt>
          <cx:pt idx="7302">0</cx:pt>
          <cx:pt idx="7303">0</cx:pt>
          <cx:pt idx="7304">0</cx:pt>
          <cx:pt idx="7305">0</cx:pt>
          <cx:pt idx="7306">0</cx:pt>
          <cx:pt idx="7307">0</cx:pt>
          <cx:pt idx="7308">0</cx:pt>
          <cx:pt idx="7309">0</cx:pt>
          <cx:pt idx="7310">0</cx:pt>
          <cx:pt idx="7311">13035.714285714286</cx:pt>
          <cx:pt idx="7312">0</cx:pt>
          <cx:pt idx="7313">8760</cx:pt>
          <cx:pt idx="7314">15642.857142857143</cx:pt>
          <cx:pt idx="7315">23464.285714285714</cx:pt>
          <cx:pt idx="7316">156428.57142857142</cx:pt>
          <cx:pt idx="7317">0</cx:pt>
          <cx:pt idx="7318">0</cx:pt>
          <cx:pt idx="7319">82125</cx:pt>
          <cx:pt idx="7320">0</cx:pt>
          <cx:pt idx="7321">0</cx:pt>
          <cx:pt idx="7322">52142.857142857145</cx:pt>
          <cx:pt idx="7323">0</cx:pt>
          <cx:pt idx="7324">0</cx:pt>
          <cx:pt idx="7325">0</cx:pt>
          <cx:pt idx="7326">0</cx:pt>
          <cx:pt idx="7327">0</cx:pt>
          <cx:pt idx="7328">0</cx:pt>
          <cx:pt idx="7329">1173214.2857142857</cx:pt>
          <cx:pt idx="7330">0</cx:pt>
          <cx:pt idx="7331">0</cx:pt>
          <cx:pt idx="7332">0</cx:pt>
          <cx:pt idx="7333">0</cx:pt>
          <cx:pt idx="7334">0</cx:pt>
          <cx:pt idx="7335">0</cx:pt>
          <cx:pt idx="7336">25028.571428571428</cx:pt>
          <cx:pt idx="7337">0</cx:pt>
          <cx:pt idx="7338">0</cx:pt>
          <cx:pt idx="7339">15642.857142857143</cx:pt>
          <cx:pt idx="7340">0</cx:pt>
          <cx:pt idx="7341">0</cx:pt>
          <cx:pt idx="7342">0</cx:pt>
          <cx:pt idx="7343">0</cx:pt>
          <cx:pt idx="7344">140785.71428571429</cx:pt>
          <cx:pt idx="7345">0</cx:pt>
          <cx:pt idx="7346">0</cx:pt>
          <cx:pt idx="7347">0</cx:pt>
          <cx:pt idx="7348">44321.428571428572</cx:pt>
          <cx:pt idx="7349">0</cx:pt>
          <cx:pt idx="7350">0</cx:pt>
          <cx:pt idx="7351">12775</cx:pt>
          <cx:pt idx="7352">0</cx:pt>
          <cx:pt idx="7353">0</cx:pt>
          <cx:pt idx="7354">109500</cx:pt>
          <cx:pt idx="7355">0</cx:pt>
          <cx:pt idx="7356">0</cx:pt>
          <cx:pt idx="7357">46928.571428571428</cx:pt>
          <cx:pt idx="7358">0</cx:pt>
          <cx:pt idx="7359">576178.57142857148</cx:pt>
          <cx:pt idx="7360">0</cx:pt>
          <cx:pt idx="7361">105589.28571428571</cx:pt>
          <cx:pt idx="7362">0</cx:pt>
          <cx:pt idx="7363">0</cx:pt>
          <cx:pt idx="7364">0</cx:pt>
          <cx:pt idx="7365">0</cx:pt>
          <cx:pt idx="7366">83167.857142857145</cx:pt>
          <cx:pt idx="7367">0</cx:pt>
          <cx:pt idx="7368">0</cx:pt>
          <cx:pt idx="7369">0</cx:pt>
          <cx:pt idx="7370">0</cx:pt>
          <cx:pt idx="7371">2607.1428571428573</cx:pt>
          <cx:pt idx="7372">0</cx:pt>
          <cx:pt idx="7373">20857.142857142859</cx:pt>
          <cx:pt idx="7374">0</cx:pt>
          <cx:pt idx="7375">0</cx:pt>
          <cx:pt idx="7376">506828.57142857142</cx:pt>
          <cx:pt idx="7377">0</cx:pt>
          <cx:pt idx="7378">2607.1428571428573</cx:pt>
          <cx:pt idx="7379">0</cx:pt>
          <cx:pt idx="7380">0</cx:pt>
          <cx:pt idx="7381">6517.8571428571431</cx:pt>
          <cx:pt idx="7382">6517.8571428571431</cx:pt>
          <cx:pt idx="7383">61593.75</cx:pt>
          <cx:pt idx="7384">0</cx:pt>
          <cx:pt idx="7385">0</cx:pt>
          <cx:pt idx="7386">0</cx:pt>
          <cx:pt idx="7387">0</cx:pt>
          <cx:pt idx="7388">0</cx:pt>
          <cx:pt idx="7389">0</cx:pt>
          <cx:pt idx="7390">0</cx:pt>
          <cx:pt idx="7391">0</cx:pt>
          <cx:pt idx="7392">0</cx:pt>
          <cx:pt idx="7393">80300.000000000015</cx:pt>
          <cx:pt idx="7394">0</cx:pt>
          <cx:pt idx="7395">0</cx:pt>
          <cx:pt idx="7396">0</cx:pt>
          <cx:pt idx="7397">0</cx:pt>
          <cx:pt idx="7398">0</cx:pt>
          <cx:pt idx="7399">0</cx:pt>
          <cx:pt idx="7400">0</cx:pt>
          <cx:pt idx="7401">0</cx:pt>
          <cx:pt idx="7402">0</cx:pt>
          <cx:pt idx="7403">0</cx:pt>
          <cx:pt idx="7404">0</cx:pt>
          <cx:pt idx="7405">60225.000000000007</cx:pt>
          <cx:pt idx="7406">0</cx:pt>
          <cx:pt idx="7407">0</cx:pt>
          <cx:pt idx="7408">0</cx:pt>
          <cx:pt idx="7409">0</cx:pt>
          <cx:pt idx="7410">0</cx:pt>
          <cx:pt idx="7411">0</cx:pt>
          <cx:pt idx="7412">0</cx:pt>
          <cx:pt idx="7413">0</cx:pt>
          <cx:pt idx="7414">0</cx:pt>
          <cx:pt idx="7415">13035.714285714286</cx:pt>
          <cx:pt idx="7416">0</cx:pt>
          <cx:pt idx="7417">0</cx:pt>
          <cx:pt idx="7418">0</cx:pt>
          <cx:pt idx="7419">0</cx:pt>
          <cx:pt idx="7420">0</cx:pt>
          <cx:pt idx="7421">0</cx:pt>
          <cx:pt idx="7422">0</cx:pt>
          <cx:pt idx="7423">0</cx:pt>
          <cx:pt idx="7424">0</cx:pt>
          <cx:pt idx="7425">0</cx:pt>
          <cx:pt idx="7426">522810.35714285716</cx:pt>
          <cx:pt idx="7427">0</cx:pt>
          <cx:pt idx="7428">0</cx:pt>
          <cx:pt idx="7429">33371.428571428572</cx:pt>
          <cx:pt idx="7430">0</cx:pt>
          <cx:pt idx="7431">58660.714285714283</cx:pt>
          <cx:pt idx="7432">0</cx:pt>
          <cx:pt idx="7433">302950.00000000006</cx:pt>
          <cx:pt idx="7434">0</cx:pt>
          <cx:pt idx="7435">6517.8571428571431</cx:pt>
          <cx:pt idx="7436">591300</cx:pt>
          <cx:pt idx="7437">0</cx:pt>
          <cx:pt idx="7438">1303.5714285714287</cx:pt>
          <cx:pt idx="7439">2607.1428571428573</cx:pt>
          <cx:pt idx="7440">0</cx:pt>
          <cx:pt idx="7441">0</cx:pt>
          <cx:pt idx="7442">54228.571428571428</cx:pt>
          <cx:pt idx="7443">0</cx:pt>
          <cx:pt idx="7444">354571.42857142858</cx:pt>
          <cx:pt idx="7445">537071.42857142852</cx:pt>
          <cx:pt idx="7446">0</cx:pt>
          <cx:pt idx="7447">0</cx:pt>
          <cx:pt idx="7448">0</cx:pt>
          <cx:pt idx="7449">0</cx:pt>
          <cx:pt idx="7450">0</cx:pt>
          <cx:pt idx="7451">0</cx:pt>
          <cx:pt idx="7452">5318.5714285714284</cx:pt>
          <cx:pt idx="7453">0</cx:pt>
          <cx:pt idx="7454">0</cx:pt>
          <cx:pt idx="7455">0</cx:pt>
          <cx:pt idx="7456">0</cx:pt>
          <cx:pt idx="7457">0</cx:pt>
          <cx:pt idx="7458">0</cx:pt>
          <cx:pt idx="7459">43408.928571428572</cx:pt>
          <cx:pt idx="7460">32850</cx:pt>
          <cx:pt idx="7461">0</cx:pt>
          <cx:pt idx="7462">0</cx:pt>
          <cx:pt idx="7463">0</cx:pt>
          <cx:pt idx="7464">21488.071428571428</cx:pt>
          <cx:pt idx="7465">0</cx:pt>
          <cx:pt idx="7466">0</cx:pt>
          <cx:pt idx="7467">1955.3571428571429</cx:pt>
          <cx:pt idx="7468">49535.714285714283</cx:pt>
          <cx:pt idx="7469">0</cx:pt>
          <cx:pt idx="7470">0</cx:pt>
          <cx:pt idx="7471">0</cx:pt>
          <cx:pt idx="7472">0</cx:pt>
          <cx:pt idx="7473">0</cx:pt>
          <cx:pt idx="7474">0</cx:pt>
          <cx:pt idx="7475">0</cx:pt>
          <cx:pt idx="7476">0</cx:pt>
          <cx:pt idx="7477">0</cx:pt>
          <cx:pt idx="7478">977.67857142857144</cx:pt>
          <cx:pt idx="7479">0</cx:pt>
          <cx:pt idx="7480">0</cx:pt>
          <cx:pt idx="7481">0</cx:pt>
          <cx:pt idx="7482">0</cx:pt>
          <cx:pt idx="7483">0</cx:pt>
          <cx:pt idx="7484">0</cx:pt>
          <cx:pt idx="7485">3253.7142857142858</cx:pt>
          <cx:pt idx="7486">0</cx:pt>
          <cx:pt idx="7487">0</cx:pt>
          <cx:pt idx="7488">0</cx:pt>
          <cx:pt idx="7489">0</cx:pt>
          <cx:pt idx="7490">0</cx:pt>
          <cx:pt idx="7491">0</cx:pt>
          <cx:pt idx="7492">0</cx:pt>
          <cx:pt idx="7493">0</cx:pt>
          <cx:pt idx="7494">0</cx:pt>
          <cx:pt idx="7495">0</cx:pt>
          <cx:pt idx="7496">0</cx:pt>
          <cx:pt idx="7497">0</cx:pt>
          <cx:pt idx="7498">0</cx:pt>
          <cx:pt idx="7499">70392.857142857145</cx:pt>
          <cx:pt idx="7500">68077.714285714275</cx:pt>
          <cx:pt idx="7501">0</cx:pt>
          <cx:pt idx="7502">0</cx:pt>
          <cx:pt idx="7503">0</cx:pt>
          <cx:pt idx="7504">0</cx:pt>
          <cx:pt idx="7505">0</cx:pt>
          <cx:pt idx="7506">0</cx:pt>
          <cx:pt idx="7507">0</cx:pt>
          <cx:pt idx="7508">1303.5714285714287</cx:pt>
          <cx:pt idx="7509">0</cx:pt>
          <cx:pt idx="7510">0</cx:pt>
          <cx:pt idx="7511">0</cx:pt>
          <cx:pt idx="7512">0</cx:pt>
          <cx:pt idx="7513">0</cx:pt>
          <cx:pt idx="7514">0</cx:pt>
          <cx:pt idx="7515">0</cx:pt>
          <cx:pt idx="7516">35405</cx:pt>
          <cx:pt idx="7517">0</cx:pt>
          <cx:pt idx="7518">0</cx:pt>
          <cx:pt idx="7519">0</cx:pt>
          <cx:pt idx="7520">0</cx:pt>
          <cx:pt idx="7521">0</cx:pt>
          <cx:pt idx="7522">0</cx:pt>
          <cx:pt idx="7523">0</cx:pt>
          <cx:pt idx="7524">0</cx:pt>
          <cx:pt idx="7525">0</cx:pt>
          <cx:pt idx="7526">0</cx:pt>
          <cx:pt idx="7527">0</cx:pt>
          <cx:pt idx="7528">0</cx:pt>
          <cx:pt idx="7529">766500</cx:pt>
          <cx:pt idx="7530">35196.428571428572</cx:pt>
          <cx:pt idx="7531">0</cx:pt>
          <cx:pt idx="7532">0</cx:pt>
          <cx:pt idx="7533">0</cx:pt>
          <cx:pt idx="7534">0</cx:pt>
          <cx:pt idx="7535">0</cx:pt>
          <cx:pt idx="7536">0</cx:pt>
          <cx:pt idx="7537">0</cx:pt>
          <cx:pt idx="7538">0</cx:pt>
          <cx:pt idx="7539">0</cx:pt>
          <cx:pt idx="7540">0</cx:pt>
          <cx:pt idx="7541">0</cx:pt>
          <cx:pt idx="7542">0</cx:pt>
          <cx:pt idx="7543">0</cx:pt>
          <cx:pt idx="7544">0</cx:pt>
          <cx:pt idx="7545">32328.571428571428</cx:pt>
          <cx:pt idx="7546">105589.28571428571</cx:pt>
          <cx:pt idx="7547">0</cx:pt>
          <cx:pt idx="7548">0</cx:pt>
          <cx:pt idx="7549">0</cx:pt>
          <cx:pt idx="7550">0</cx:pt>
          <cx:pt idx="7551">0</cx:pt>
          <cx:pt idx="7552">0</cx:pt>
          <cx:pt idx="7553">0</cx:pt>
          <cx:pt idx="7554">0</cx:pt>
          <cx:pt idx="7555">0</cx:pt>
          <cx:pt idx="7556">0</cx:pt>
          <cx:pt idx="7557">0</cx:pt>
          <cx:pt idx="7558">43070</cx:pt>
          <cx:pt idx="7559">0</cx:pt>
          <cx:pt idx="7560">0</cx:pt>
          <cx:pt idx="7561">0</cx:pt>
          <cx:pt idx="7562">0</cx:pt>
          <cx:pt idx="7563">0</cx:pt>
          <cx:pt idx="7564">0</cx:pt>
          <cx:pt idx="7565">78214.28571428571</cx:pt>
          <cx:pt idx="7566">0</cx:pt>
          <cx:pt idx="7567">0</cx:pt>
          <cx:pt idx="7568">80717.142857142855</cx:pt>
          <cx:pt idx="7569">234642.85714285713</cx:pt>
          <cx:pt idx="7570">0</cx:pt>
          <cx:pt idx="7571">0</cx:pt>
          <cx:pt idx="7572">0</cx:pt>
          <cx:pt idx="7573">27375</cx:pt>
          <cx:pt idx="7574">0</cx:pt>
          <cx:pt idx="7575">0</cx:pt>
          <cx:pt idx="7576">0</cx:pt>
          <cx:pt idx="7577">0</cx:pt>
          <cx:pt idx="7578">0</cx:pt>
          <cx:pt idx="7579">0</cx:pt>
          <cx:pt idx="7580">0</cx:pt>
          <cx:pt idx="7581">0</cx:pt>
          <cx:pt idx="7582">0</cx:pt>
          <cx:pt idx="7583">0</cx:pt>
          <cx:pt idx="7584">0</cx:pt>
          <cx:pt idx="7585">0</cx:pt>
          <cx:pt idx="7586">0</cx:pt>
          <cx:pt idx="7587">0</cx:pt>
          <cx:pt idx="7588">0</cx:pt>
          <cx:pt idx="7589">0</cx:pt>
          <cx:pt idx="7590">0</cx:pt>
          <cx:pt idx="7591">0</cx:pt>
          <cx:pt idx="7592">0</cx:pt>
          <cx:pt idx="7593">0</cx:pt>
          <cx:pt idx="7594">0</cx:pt>
          <cx:pt idx="7595">0</cx:pt>
          <cx:pt idx="7596">0</cx:pt>
          <cx:pt idx="7597">0</cx:pt>
          <cx:pt idx="7598">0</cx:pt>
          <cx:pt idx="7599">0</cx:pt>
          <cx:pt idx="7600">0</cx:pt>
          <cx:pt idx="7601">0</cx:pt>
          <cx:pt idx="7602">0</cx:pt>
          <cx:pt idx="7603">13035.714285714286</cx:pt>
          <cx:pt idx="7604">113932.14285714284</cx:pt>
          <cx:pt idx="7605">0</cx:pt>
          <cx:pt idx="7606">0</cx:pt>
          <cx:pt idx="7607">0</cx:pt>
          <cx:pt idx="7608">0</cx:pt>
          <cx:pt idx="7609">0</cx:pt>
          <cx:pt idx="7610">0</cx:pt>
          <cx:pt idx="7611">0</cx:pt>
          <cx:pt idx="7612">0</cx:pt>
          <cx:pt idx="7613">0</cx:pt>
          <cx:pt idx="7614">6517.8571428571431</cx:pt>
          <cx:pt idx="7615">78214.28571428571</cx:pt>
          <cx:pt idx="7616">0</cx:pt>
          <cx:pt idx="7617">0</cx:pt>
          <cx:pt idx="7618">0</cx:pt>
          <cx:pt idx="7619">0</cx:pt>
          <cx:pt idx="7620">0</cx:pt>
          <cx:pt idx="7621">0</cx:pt>
          <cx:pt idx="7622">0</cx:pt>
          <cx:pt idx="7623">0</cx:pt>
          <cx:pt idx="7624">0</cx:pt>
          <cx:pt idx="7625">0</cx:pt>
          <cx:pt idx="7626">0</cx:pt>
          <cx:pt idx="7627">0</cx:pt>
          <cx:pt idx="7628">0</cx:pt>
          <cx:pt idx="7629">0</cx:pt>
          <cx:pt idx="7630">0</cx:pt>
          <cx:pt idx="7631">0</cx:pt>
          <cx:pt idx="7632">0</cx:pt>
          <cx:pt idx="7633">0</cx:pt>
          <cx:pt idx="7634">52794.642857142855</cx:pt>
          <cx:pt idx="7635">0</cx:pt>
          <cx:pt idx="7636">0</cx:pt>
          <cx:pt idx="7637">0</cx:pt>
          <cx:pt idx="7638">0</cx:pt>
          <cx:pt idx="7639">0</cx:pt>
          <cx:pt idx="7640">0</cx:pt>
          <cx:pt idx="7641">0</cx:pt>
          <cx:pt idx="7642">0</cx:pt>
          <cx:pt idx="7643">0</cx:pt>
          <cx:pt idx="7644">0</cx:pt>
          <cx:pt idx="7645">0</cx:pt>
          <cx:pt idx="7646">0</cx:pt>
          <cx:pt idx="7647">0</cx:pt>
          <cx:pt idx="7648">0</cx:pt>
          <cx:pt idx="7649">0</cx:pt>
          <cx:pt idx="7650">0</cx:pt>
          <cx:pt idx="7651">0</cx:pt>
          <cx:pt idx="7652">0</cx:pt>
          <cx:pt idx="7653">0</cx:pt>
          <cx:pt idx="7654">0</cx:pt>
          <cx:pt idx="7655">0</cx:pt>
          <cx:pt idx="7656">0</cx:pt>
          <cx:pt idx="7657">0</cx:pt>
          <cx:pt idx="7658">0</cx:pt>
          <cx:pt idx="7659">0</cx:pt>
          <cx:pt idx="7660">0</cx:pt>
          <cx:pt idx="7661">0</cx:pt>
          <cx:pt idx="7662">0</cx:pt>
          <cx:pt idx="7663">63614.285714285717</cx:pt>
          <cx:pt idx="7664">0</cx:pt>
          <cx:pt idx="7665">438782.14285714284</cx:pt>
          <cx:pt idx="7666">26488.571428571428</cx:pt>
          <cx:pt idx="7667">0</cx:pt>
          <cx:pt idx="7668">0</cx:pt>
          <cx:pt idx="7669">430960.7142857142</cx:pt>
          <cx:pt idx="7670">0</cx:pt>
          <cx:pt idx="7671">0</cx:pt>
          <cx:pt idx="7672">11732.142857142857</cx:pt>
          <cx:pt idx="7673">0</cx:pt>
          <cx:pt idx="7674">23464.285714285714</cx:pt>
          <cx:pt idx="7675">0</cx:pt>
          <cx:pt idx="7676">41714.285714285717</cx:pt>
          <cx:pt idx="7677">0</cx:pt>
          <cx:pt idx="7678">0</cx:pt>
          <cx:pt idx="7679">0</cx:pt>
          <cx:pt idx="7680">0</cx:pt>
          <cx:pt idx="7681">0</cx:pt>
          <cx:pt idx="7682">0</cx:pt>
          <cx:pt idx="7683">0</cx:pt>
          <cx:pt idx="7684">0</cx:pt>
          <cx:pt idx="7685">0</cx:pt>
          <cx:pt idx="7686">0</cx:pt>
          <cx:pt idx="7687">0</cx:pt>
          <cx:pt idx="7688">0</cx:pt>
          <cx:pt idx="7689">23464.285714285714</cx:pt>
          <cx:pt idx="7690">0</cx:pt>
          <cx:pt idx="7691">0</cx:pt>
          <cx:pt idx="7692">0</cx:pt>
          <cx:pt idx="7693">0</cx:pt>
          <cx:pt idx="7694">3128.5714285714284</cx:pt>
          <cx:pt idx="7695">7039.2857142857147</cx:pt>
          <cx:pt idx="7696">140785.71428571429</cx:pt>
          <cx:pt idx="7697">629625</cx:pt>
          <cx:pt idx="7698">1727180</cx:pt>
          <cx:pt idx="7699">0</cx:pt>
          <cx:pt idx="7700">0</cx:pt>
          <cx:pt idx="7701">9125</cx:pt>
          <cx:pt idx="7702">0</cx:pt>
          <cx:pt idx="7703">0</cx:pt>
          <cx:pt idx="7704">0</cx:pt>
          <cx:pt idx="7705">0</cx:pt>
          <cx:pt idx="7706">0</cx:pt>
          <cx:pt idx="7707">0</cx:pt>
          <cx:pt idx="7708">0</cx:pt>
          <cx:pt idx="7709">0</cx:pt>
          <cx:pt idx="7710">0</cx:pt>
          <cx:pt idx="7711">0</cx:pt>
          <cx:pt idx="7712">0</cx:pt>
          <cx:pt idx="7713">0</cx:pt>
          <cx:pt idx="7714">0</cx:pt>
          <cx:pt idx="7715">0</cx:pt>
          <cx:pt idx="7716">0</cx:pt>
          <cx:pt idx="7717">49535.714285714283</cx:pt>
          <cx:pt idx="7718">191625</cx:pt>
          <cx:pt idx="7719">0</cx:pt>
          <cx:pt idx="7720">0</cx:pt>
          <cx:pt idx="7721">35848.214285714283</cx:pt>
          <cx:pt idx="7722">13035.714285714286</cx:pt>
          <cx:pt idx="7723">1564.2857142857142</cx:pt>
          <cx:pt idx="7724">0</cx:pt>
          <cx:pt idx="7725">19084.285714285714</cx:pt>
          <cx:pt idx="7726">0</cx:pt>
          <cx:pt idx="7727">49666.071428571428</cx:pt>
          <cx:pt idx="7728">0</cx:pt>
          <cx:pt idx="7729">0</cx:pt>
          <cx:pt idx="7730">0</cx:pt>
          <cx:pt idx="7731">0</cx:pt>
          <cx:pt idx="7732">586607.14285714284</cx:pt>
          <cx:pt idx="7733">0</cx:pt>
          <cx:pt idx="7734">0</cx:pt>
          <cx:pt idx="7735">0</cx:pt>
          <cx:pt idx="7736">391071.42857142858</cx:pt>
          <cx:pt idx="7737">15903.571428571429</cx:pt>
          <cx:pt idx="7738">3910.7142857142858</cx:pt>
          <cx:pt idx="7739">0</cx:pt>
          <cx:pt idx="7740">0</cx:pt>
          <cx:pt idx="7741">2607.1428571428573</cx:pt>
          <cx:pt idx="7742">0</cx:pt>
          <cx:pt idx="7743">0</cx:pt>
          <cx:pt idx="7744">0</cx:pt>
          <cx:pt idx="7745">782.14285714285711</cx:pt>
          <cx:pt idx="7746">0</cx:pt>
          <cx:pt idx="7747">16268.571428571429</cx:pt>
          <cx:pt idx="7748">0</cx:pt>
          <cx:pt idx="7749">248200</cx:pt>
          <cx:pt idx="7750">0</cx:pt>
          <cx:pt idx="7751">1251.4285714285713</cx:pt>
          <cx:pt idx="7752">0</cx:pt>
          <cx:pt idx="7753">0</cx:pt>
          <cx:pt idx="7754">122535.71428571429</cx:pt>
          <cx:pt idx="7755">0</cx:pt>
          <cx:pt idx="7756">0</cx:pt>
          <cx:pt idx="7757">1071535.7142857143</cx:pt>
          <cx:pt idx="7758">22160.714285714286</cx:pt>
          <cx:pt idx="7759">0</cx:pt>
          <cx:pt idx="7760">0</cx:pt>
          <cx:pt idx="7761">0</cx:pt>
          <cx:pt idx="7762">19032.142857142859</cx:pt>
          <cx:pt idx="7763">0</cx:pt>
          <cx:pt idx="7764">0</cx:pt>
          <cx:pt idx="7765">0</cx:pt>
          <cx:pt idx="7766">0</cx:pt>
          <cx:pt idx="7767">0</cx:pt>
          <cx:pt idx="7768">0</cx:pt>
          <cx:pt idx="7769">0</cx:pt>
          <cx:pt idx="7770">0</cx:pt>
          <cx:pt idx="7771">0</cx:pt>
          <cx:pt idx="7772">12514.285714285714</cx:pt>
          <cx:pt idx="7773">0</cx:pt>
          <cx:pt idx="7774">117321.42857142857</cx:pt>
          <cx:pt idx="7775">0</cx:pt>
          <cx:pt idx="7776">0</cx:pt>
          <cx:pt idx="7777">0</cx:pt>
          <cx:pt idx="7778">0</cx:pt>
          <cx:pt idx="7779">0</cx:pt>
          <cx:pt idx="7780">11732.142857142857</cx:pt>
          <cx:pt idx="7781">0</cx:pt>
          <cx:pt idx="7782">586346.42857142852</cx:pt>
          <cx:pt idx="7783">0</cx:pt>
          <cx:pt idx="7784">0</cx:pt>
          <cx:pt idx="7785">0</cx:pt>
          <cx:pt idx="7786">0</cx:pt>
          <cx:pt idx="7787">0</cx:pt>
          <cx:pt idx="7788">257585.71428571432</cx:pt>
          <cx:pt idx="7789">0</cx:pt>
          <cx:pt idx="7790">0</cx:pt>
          <cx:pt idx="7791">0</cx:pt>
          <cx:pt idx="7792">0</cx:pt>
          <cx:pt idx="7793">0</cx:pt>
          <cx:pt idx="7794">0</cx:pt>
          <cx:pt idx="7795">0</cx:pt>
          <cx:pt idx="7796">0</cx:pt>
          <cx:pt idx="7797">0</cx:pt>
          <cx:pt idx="7798">0</cx:pt>
          <cx:pt idx="7799">0</cx:pt>
          <cx:pt idx="7800">0</cx:pt>
          <cx:pt idx="7801">0</cx:pt>
          <cx:pt idx="7802">0</cx:pt>
          <cx:pt idx="7803">0</cx:pt>
          <cx:pt idx="7804">0</cx:pt>
          <cx:pt idx="7805">0</cx:pt>
          <cx:pt idx="7806">0</cx:pt>
          <cx:pt idx="7807">28352.678571428572</cx:pt>
          <cx:pt idx="7808">0</cx:pt>
          <cx:pt idx="7809">2085.7142857142858</cx:pt>
          <cx:pt idx="7810">0</cx:pt>
          <cx:pt idx="7811">23464.285714285714</cx:pt>
          <cx:pt idx="7812">13140</cx:pt>
          <cx:pt idx="7813">0</cx:pt>
          <cx:pt idx="7814">0</cx:pt>
          <cx:pt idx="7815">0</cx:pt>
          <cx:pt idx="7816">0</cx:pt>
          <cx:pt idx="7817">0</cx:pt>
          <cx:pt idx="7818">0</cx:pt>
          <cx:pt idx="7819">0</cx:pt>
          <cx:pt idx="7820">0</cx:pt>
          <cx:pt idx="7821">0</cx:pt>
          <cx:pt idx="7822">0</cx:pt>
          <cx:pt idx="7823">0</cx:pt>
          <cx:pt idx="7824">0</cx:pt>
          <cx:pt idx="7825">192928.57142857142</cx:pt>
          <cx:pt idx="7826">1042.8571428571429</cx:pt>
          <cx:pt idx="7827">2993000</cx:pt>
          <cx:pt idx="7828">0</cx:pt>
          <cx:pt idx="7829">0</cx:pt>
          <cx:pt idx="7830">0</cx:pt>
          <cx:pt idx="7831">0</cx:pt>
          <cx:pt idx="7832">0</cx:pt>
          <cx:pt idx="7833">0</cx:pt>
          <cx:pt idx="7834">0</cx:pt>
          <cx:pt idx="7835">0</cx:pt>
          <cx:pt idx="7836">0</cx:pt>
        </cx:lvl>
      </cx:numDim>
    </cx:data>
  </cx:chartData>
  <cx:chart>
    <cx:title pos="t" align="ctr" overlay="0">
      <cx:tx>
        <cx:txData>
          <cx:v>酒精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zh-CN" alt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  <a:ea typeface="等线" panose="02010600030101010101" pitchFamily="2" charset="-122"/>
            </a:rPr>
            <a:t>酒精</a:t>
          </a:r>
        </a:p>
      </cx:txPr>
    </cx:title>
    <cx:plotArea>
      <cx:plotAreaRegion>
        <cx:series layoutId="clusteredColumn" uniqueId="{B65B5C7C-1B22-49AF-84D8-5599738B6D1D}">
          <cx:tx>
            <cx:txData>
              <cx:f>Sheet1!$U$1:$U$2</cx:f>
              <cx:v/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8A407BE4-62C2-46E5-BB45-1FCF56F4DC64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title>
          <cx:tx>
            <cx:txData>
              <cx:v>累计人数占比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zh-CN" alt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  <a:ea typeface="等线" panose="02010600030101010101" pitchFamily="2" charset="-122"/>
                </a:rPr>
                <a:t>累计人数占比</a:t>
              </a:r>
            </a:p>
          </cx:txPr>
        </cx:title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zhghan</dc:creator>
  <cp:lastModifiedBy>liguang hou</cp:lastModifiedBy>
  <cp:revision>5</cp:revision>
  <dcterms:created xsi:type="dcterms:W3CDTF">2023-06-12T12:13:00Z</dcterms:created>
  <dcterms:modified xsi:type="dcterms:W3CDTF">2023-08-17T05:38:00Z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CFBAB143CB104FA09A89EDA823085CFE_12</vt:lpwstr>
  </property>
</Properties>
</file>